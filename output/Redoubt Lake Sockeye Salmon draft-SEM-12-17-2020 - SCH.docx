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65401" w14:textId="77777777" w:rsidR="005D1FFD" w:rsidRDefault="005D1FFD" w:rsidP="005D1FFD">
      <w:pPr>
        <w:pStyle w:val="Heading3"/>
      </w:pPr>
      <w:bookmarkStart w:id="0" w:name="_Toc51147316"/>
      <w:commentRangeStart w:id="1"/>
      <w:commentRangeStart w:id="2"/>
      <w:commentRangeStart w:id="3"/>
      <w:r>
        <w:t>Redoubt Lake Sockeye Salmon</w:t>
      </w:r>
      <w:bookmarkEnd w:id="0"/>
      <w:commentRangeEnd w:id="1"/>
      <w:r>
        <w:rPr>
          <w:rStyle w:val="CommentReference"/>
          <w:b w:val="0"/>
        </w:rPr>
        <w:commentReference w:id="1"/>
      </w:r>
      <w:commentRangeEnd w:id="2"/>
      <w:r w:rsidR="00B113AF">
        <w:rPr>
          <w:rStyle w:val="CommentReference"/>
          <w:b w:val="0"/>
        </w:rPr>
        <w:commentReference w:id="2"/>
      </w:r>
      <w:commentRangeEnd w:id="3"/>
      <w:r w:rsidR="00E8747F">
        <w:rPr>
          <w:rStyle w:val="CommentReference"/>
          <w:b w:val="0"/>
        </w:rPr>
        <w:commentReference w:id="3"/>
      </w:r>
    </w:p>
    <w:p w14:paraId="01C1839B" w14:textId="77777777" w:rsidR="005D1FFD" w:rsidRDefault="005D1FFD" w:rsidP="005D1FFD">
      <w:r>
        <w:t xml:space="preserve">Redoubt Lake, located on the outer coast of Baranof Island, approximately 19 km south of Sitka, Alaska, supports a run of sockeye salmon that is harvested primarily in terminal subsistence and sport fisheries and, to a much lesser extent, mixed stock commercial fisheries in Sitka Sound. Sockeye salmon escapements have been enumerated at an adult counting weir at the outlet of the lake in all but one year since 1982 (the weir has been operated by the USDA Forest Service since the mid-1990s). Cooperative ADF&amp;G and Forest Service lake fertilization enhancement projects have been conducted nearly annually at Redoubt Lake since the mid-1980s. Liquid fertilizer was applied annually during 1984–1987 and 1990–1995, followed by a less intensive program using dry fertilizer, which has been applied annually by the Forest Service since 1999 (Geiger 2003; Koller et al. 2014). In addition, a small-scale sockeye salmon egg incubation project was conducted at Redoubt Lake in 5 years during the 1980s–1990s, and 900,000 Chinook salmon </w:t>
      </w:r>
      <w:proofErr w:type="gramStart"/>
      <w:r>
        <w:t>fry</w:t>
      </w:r>
      <w:proofErr w:type="gramEnd"/>
      <w:r>
        <w:t xml:space="preserve"> were stocked in the lake in 1986 (Geiger 2003). The effect of the nutrient enhancement program on freshwater production and adult recruitment of sockeye salmon is difficult to assess due to the lack of data from non-fertilized years with which to compare to fertilized years (Beauchamp and Overman 2004); all but three brood years since 1982 (1987, 1995, 1996) experienced some level of lake fertilization.</w:t>
      </w:r>
    </w:p>
    <w:p w14:paraId="77E29198" w14:textId="77777777" w:rsidR="005D1FFD" w:rsidRDefault="005D1FFD" w:rsidP="005D1FFD">
      <w:r>
        <w:t xml:space="preserve">In 2003, ADF&amp;G recommended a biological escapement goal range of 10,000–25,000 Redoubt Lake sockeye salmon based on a stock-recruit analysis of brood years 1982–1996 (Geiger 2003). In that same year, however, the Board of Fisheries set an optimal escapement goal range of 7,000–25,000 sockeye salmon and adopted a management plan (5 AAC 01.760 </w:t>
      </w:r>
      <w:r w:rsidRPr="00D047AC">
        <w:rPr>
          <w:i/>
          <w:iCs/>
        </w:rPr>
        <w:t>Redoubt Bay and Lake Sockeye Salmon Fisheries Management Plan</w:t>
      </w:r>
      <w:r>
        <w:t xml:space="preserve">) that provides guidelines for allocating harvest between subsistence, sport, and commercial fisheries based on </w:t>
      </w:r>
      <w:proofErr w:type="spellStart"/>
      <w:r>
        <w:t>inseason</w:t>
      </w:r>
      <w:proofErr w:type="spellEnd"/>
      <w:r>
        <w:t xml:space="preserve"> projections of total escapement. Since 2003, escapements have averaged 45,300 fish (range: 10,019–101,067 fish) and reported subsistence harvests averaged 5,400 fish (range: 599–13,683 fish). As outlined in the Redoubt fisheries management plan, directed commercial purse seine fisheries can occur only when the escapement is projected to exceed 40,000 fish. Harvest rates since 2003 averaged 22% in the 8 years when directed commercial purse seine fisheries were prosecuted and averaged 15% in all other years. In 2018 and 2019, the directed commercial fishery attracted more effort than in previous years, which resulted in estimated commercial purse seine harvests of 22,900 fish (2018) and 39,300 fish (2019) and total harvest rates of 32% (2018) and 47% (2019).</w:t>
      </w:r>
    </w:p>
    <w:p w14:paraId="49F86E94" w14:textId="06CA085A" w:rsidR="005D1FFD" w:rsidRDefault="005D1FFD" w:rsidP="005D1FFD">
      <w:r w:rsidRPr="00D047AC">
        <w:rPr>
          <w:b/>
          <w:bCs/>
        </w:rPr>
        <w:t>Escapement goal review:</w:t>
      </w:r>
      <w:r>
        <w:t xml:space="preserve"> Available run-reconstruction data included weir counts (1982–2018; with the exception of 1998, when the weir was not operated), age composition data from the escapement (with the exception of 1998), and harvest data, including estimated commercial harvest (provided by ADF&amp;G Sitka Area Management Biologists Eric </w:t>
      </w:r>
      <w:proofErr w:type="spellStart"/>
      <w:r>
        <w:t>Coonradt</w:t>
      </w:r>
      <w:proofErr w:type="spellEnd"/>
      <w:r>
        <w:t xml:space="preserve"> and Aaron Dupuis), estimated sport harvest, and reported subsistence harvest. </w:t>
      </w:r>
      <w:ins w:id="4" w:author="Miller, Sara E (DFG)" w:date="2020-12-16T19:45:00Z">
        <w:r w:rsidR="00A46359">
          <w:t>A Bayesia</w:t>
        </w:r>
      </w:ins>
      <w:ins w:id="5" w:author="Miller, Sara E (DFG)" w:date="2020-12-16T19:46:00Z">
        <w:r w:rsidR="00A46359">
          <w:t xml:space="preserve">n approach was used to describe </w:t>
        </w:r>
      </w:ins>
      <w:del w:id="6" w:author="Miller, Sara E (DFG)" w:date="2020-12-16T19:45:00Z">
        <w:r w:rsidR="00183C93" w:rsidDel="00A46359">
          <w:delText xml:space="preserve">a </w:delText>
        </w:r>
      </w:del>
      <w:del w:id="7" w:author="Miller, Sara E (DFG)" w:date="2020-12-16T19:46:00Z">
        <w:r w:rsidDel="00A46359">
          <w:delText>Simple linear regression</w:delText>
        </w:r>
      </w:del>
      <w:ins w:id="8" w:author="Miller, Sara E (DFG)" w:date="2020-12-16T19:46:00Z">
        <w:r w:rsidR="00A46359">
          <w:t>the</w:t>
        </w:r>
      </w:ins>
      <w:r>
        <w:t xml:space="preserve"> spawner-recruit </w:t>
      </w:r>
      <w:del w:id="9" w:author="Miller, Sara E (DFG)" w:date="2020-12-16T19:46:00Z">
        <w:r w:rsidDel="00A46359">
          <w:delText xml:space="preserve">analysis </w:delText>
        </w:r>
      </w:del>
      <w:ins w:id="10" w:author="Miller, Sara E (DFG)" w:date="2020-12-16T19:46:00Z">
        <w:r w:rsidR="00A46359">
          <w:t>relationship</w:t>
        </w:r>
      </w:ins>
      <w:r w:rsidR="003665EA">
        <w:t xml:space="preserve"> (</w:t>
      </w:r>
      <w:r w:rsidR="003665EA">
        <w:rPr>
          <w:sz w:val="23"/>
          <w:szCs w:val="23"/>
        </w:rPr>
        <w:t xml:space="preserve">after log-transforming both sides of the standard Ricker equation </w:t>
      </w:r>
      <w:commentRangeStart w:id="11"/>
      <w:commentRangeStart w:id="12"/>
      <w:r w:rsidR="003665EA">
        <w:rPr>
          <w:sz w:val="23"/>
          <w:szCs w:val="23"/>
        </w:rPr>
        <w:t xml:space="preserve">(Ricker 1954), </w:t>
      </w:r>
      <w:commentRangeEnd w:id="11"/>
      <w:r w:rsidR="003665EA">
        <w:rPr>
          <w:rStyle w:val="CommentReference"/>
        </w:rPr>
        <w:commentReference w:id="11"/>
      </w:r>
      <w:commentRangeEnd w:id="12"/>
      <w:r w:rsidR="00C87F35">
        <w:rPr>
          <w:rStyle w:val="CommentReference"/>
        </w:rPr>
        <w:commentReference w:id="12"/>
      </w:r>
      <w:r w:rsidR="003665EA">
        <w:rPr>
          <w:sz w:val="23"/>
          <w:szCs w:val="23"/>
        </w:rPr>
        <w:t xml:space="preserve">the Ricker model was fit to the data using a linear regression equation) </w:t>
      </w:r>
      <w:del w:id="13" w:author="Miller, Sara E (DFG)" w:date="2020-12-16T19:46:00Z">
        <w:r w:rsidDel="00A46359">
          <w:delText xml:space="preserve">was </w:delText>
        </w:r>
      </w:del>
      <w:r>
        <w:t>conducted using two sets of data:</w:t>
      </w:r>
    </w:p>
    <w:p w14:paraId="5AB705FF" w14:textId="3BBB2561" w:rsidR="005D1FFD" w:rsidRPr="00E53293" w:rsidRDefault="005D1FFD" w:rsidP="005D1FFD">
      <w:pPr>
        <w:pStyle w:val="ListParagraph"/>
        <w:numPr>
          <w:ilvl w:val="0"/>
          <w:numId w:val="1"/>
        </w:numPr>
        <w:rPr>
          <w:rFonts w:ascii="Times New Roman" w:eastAsia="Times New Roman" w:hAnsi="Times New Roman"/>
          <w:sz w:val="24"/>
          <w:szCs w:val="24"/>
        </w:rPr>
      </w:pPr>
      <w:r w:rsidRPr="00E53293">
        <w:rPr>
          <w:rFonts w:ascii="Times New Roman" w:eastAsia="Times New Roman" w:hAnsi="Times New Roman"/>
          <w:sz w:val="24"/>
          <w:szCs w:val="24"/>
        </w:rPr>
        <w:t>Model 1, brood years 1982–2013; following Geiger (2003), the missing 1998 escapement was estimated from regression of 1982–2018 escapements on subsistence harvests (R</w:t>
      </w:r>
      <w:r w:rsidRPr="00E53293">
        <w:rPr>
          <w:rFonts w:ascii="Times New Roman" w:eastAsia="Times New Roman" w:hAnsi="Times New Roman"/>
          <w:sz w:val="24"/>
          <w:szCs w:val="24"/>
          <w:vertAlign w:val="superscript"/>
        </w:rPr>
        <w:t>2</w:t>
      </w:r>
      <w:r w:rsidRPr="00E53293">
        <w:rPr>
          <w:rFonts w:ascii="Times New Roman" w:eastAsia="Times New Roman" w:hAnsi="Times New Roman"/>
          <w:sz w:val="24"/>
          <w:szCs w:val="24"/>
        </w:rPr>
        <w:t xml:space="preserve"> = 0.90); the age composition of the 1998 run was then estimated using the average age at return, all brood years combined</w:t>
      </w:r>
      <w:r w:rsidR="003665EA">
        <w:rPr>
          <w:rFonts w:ascii="Times New Roman" w:eastAsia="Times New Roman" w:hAnsi="Times New Roman"/>
          <w:sz w:val="24"/>
          <w:szCs w:val="24"/>
        </w:rPr>
        <w:t xml:space="preserve"> (Figure 9)</w:t>
      </w:r>
      <w:r w:rsidRPr="00E53293">
        <w:rPr>
          <w:rFonts w:ascii="Times New Roman" w:eastAsia="Times New Roman" w:hAnsi="Times New Roman"/>
          <w:sz w:val="24"/>
          <w:szCs w:val="24"/>
        </w:rPr>
        <w:t xml:space="preserve">; and </w:t>
      </w:r>
    </w:p>
    <w:p w14:paraId="3A6DE67F" w14:textId="77777777" w:rsidR="005D1FFD" w:rsidRPr="00E53293" w:rsidRDefault="005D1FFD" w:rsidP="005D1FFD">
      <w:pPr>
        <w:pStyle w:val="ListParagraph"/>
        <w:numPr>
          <w:ilvl w:val="0"/>
          <w:numId w:val="1"/>
        </w:numPr>
        <w:spacing w:after="120"/>
        <w:rPr>
          <w:rFonts w:ascii="Times New Roman" w:eastAsia="Times New Roman" w:hAnsi="Times New Roman"/>
          <w:sz w:val="24"/>
          <w:szCs w:val="24"/>
        </w:rPr>
      </w:pPr>
      <w:r w:rsidRPr="00E53293">
        <w:rPr>
          <w:rFonts w:ascii="Times New Roman" w:eastAsia="Times New Roman" w:hAnsi="Times New Roman"/>
          <w:sz w:val="24"/>
          <w:szCs w:val="24"/>
        </w:rPr>
        <w:t xml:space="preserve">Model 2, brood years 1999–2013; a shorter time series that did not require imputing values and encompassed all years when the lake was fertilized only with dry fertilizer. </w:t>
      </w:r>
    </w:p>
    <w:p w14:paraId="25306E54" w14:textId="00E0851F" w:rsidR="005D1FFD" w:rsidRPr="003665EA" w:rsidRDefault="005D1FFD" w:rsidP="003665EA">
      <w:pPr>
        <w:pStyle w:val="Caption"/>
        <w:ind w:firstLine="0"/>
        <w:rPr>
          <w:sz w:val="24"/>
          <w:szCs w:val="24"/>
        </w:rPr>
      </w:pPr>
      <w:r w:rsidRPr="003665EA">
        <w:rPr>
          <w:sz w:val="24"/>
          <w:szCs w:val="24"/>
        </w:rPr>
        <w:lastRenderedPageBreak/>
        <w:t xml:space="preserve">Parameter and management reference point estimates from Model 1 and Model 2 were very similar and, despite the addition of 17 years of escapement and return data, were similar to the values estimated by Geiger (2003), though most reference point estimates (e.g., </w:t>
      </w:r>
      <w:r w:rsidRPr="003665EA">
        <w:rPr>
          <w:i/>
          <w:iCs/>
          <w:sz w:val="24"/>
          <w:szCs w:val="24"/>
        </w:rPr>
        <w:t>S</w:t>
      </w:r>
      <w:r w:rsidRPr="003665EA">
        <w:rPr>
          <w:sz w:val="24"/>
          <w:szCs w:val="24"/>
          <w:vertAlign w:val="subscript"/>
        </w:rPr>
        <w:t>MSY</w:t>
      </w:r>
      <w:r w:rsidRPr="003665EA">
        <w:rPr>
          <w:sz w:val="24"/>
          <w:szCs w:val="24"/>
        </w:rPr>
        <w:t xml:space="preserve">) were slightly larger (Table 8). </w:t>
      </w:r>
      <w:r w:rsidR="00496EE3" w:rsidRPr="003665EA">
        <w:rPr>
          <w:sz w:val="24"/>
          <w:szCs w:val="24"/>
        </w:rPr>
        <w:t>Based on the 2.5th and 97.5th percentiles, which  define 95% credible intervals for the parameters, the parameter estimates from Model 2 (not shown) were much more variable than Model 1.</w:t>
      </w:r>
      <w:r w:rsidR="005717E7" w:rsidRPr="003665EA">
        <w:rPr>
          <w:sz w:val="24"/>
          <w:szCs w:val="24"/>
        </w:rPr>
        <w:t xml:space="preserve"> </w:t>
      </w:r>
      <w:r w:rsidRPr="003665EA">
        <w:rPr>
          <w:sz w:val="24"/>
          <w:szCs w:val="24"/>
        </w:rPr>
        <w:t>The range of escapements estimated to produce at least 90% of MSY was approximately 12,000–27,000 fish (Model 1) and 11,</w:t>
      </w:r>
      <w:r w:rsidR="00496EE3" w:rsidRPr="003665EA">
        <w:rPr>
          <w:sz w:val="24"/>
          <w:szCs w:val="24"/>
        </w:rPr>
        <w:t>5</w:t>
      </w:r>
      <w:r w:rsidRPr="003665EA">
        <w:rPr>
          <w:sz w:val="24"/>
          <w:szCs w:val="24"/>
        </w:rPr>
        <w:t>00–2</w:t>
      </w:r>
      <w:r w:rsidR="00496EE3" w:rsidRPr="003665EA">
        <w:rPr>
          <w:sz w:val="24"/>
          <w:szCs w:val="24"/>
        </w:rPr>
        <w:t>7</w:t>
      </w:r>
      <w:r w:rsidRPr="003665EA">
        <w:rPr>
          <w:sz w:val="24"/>
          <w:szCs w:val="24"/>
        </w:rPr>
        <w:t xml:space="preserve">,000 fish (Model 2), again very similar to the range of 11,000–25,000 fish reported by Geiger (2003). </w:t>
      </w:r>
      <w:commentRangeStart w:id="14"/>
      <w:commentRangeStart w:id="15"/>
      <w:del w:id="16" w:author="Heinl, Steve (DFG)" w:date="2020-12-17T11:06:00Z">
        <w:r w:rsidRPr="003665EA" w:rsidDel="00C87F35">
          <w:rPr>
            <w:sz w:val="24"/>
            <w:szCs w:val="24"/>
            <w:highlight w:val="yellow"/>
          </w:rPr>
          <w:delText>Escapements within these ranges are estimated to provide an approximately 70–100% probability of achieving at least 90% of MSY.</w:delText>
        </w:r>
      </w:del>
      <w:r w:rsidRPr="003665EA">
        <w:rPr>
          <w:sz w:val="24"/>
          <w:szCs w:val="24"/>
        </w:rPr>
        <w:t xml:space="preserve"> </w:t>
      </w:r>
      <w:commentRangeEnd w:id="14"/>
      <w:r w:rsidR="0036103B" w:rsidRPr="003665EA">
        <w:rPr>
          <w:rStyle w:val="CommentReference"/>
          <w:sz w:val="24"/>
          <w:szCs w:val="24"/>
        </w:rPr>
        <w:commentReference w:id="14"/>
      </w:r>
      <w:commentRangeEnd w:id="15"/>
      <w:r w:rsidR="00C87F35">
        <w:rPr>
          <w:rStyle w:val="CommentReference"/>
        </w:rPr>
        <w:commentReference w:id="15"/>
      </w:r>
      <w:r w:rsidRPr="003665EA">
        <w:rPr>
          <w:sz w:val="24"/>
          <w:szCs w:val="24"/>
        </w:rPr>
        <w:t xml:space="preserve">For simplicity, Geiger (2003) recommended the escapement goal be rounded to 10,000–25,000 fish. </w:t>
      </w:r>
      <w:commentRangeStart w:id="17"/>
      <w:commentRangeStart w:id="18"/>
      <w:r w:rsidRPr="003665EA">
        <w:rPr>
          <w:strike/>
          <w:sz w:val="24"/>
          <w:szCs w:val="24"/>
        </w:rPr>
        <w:t>The probability of achieving at least 90% of MSY drops considerably, to 20%, at the lower bound of 10,000 fish; however, escapements in the range of 10,000–25,000 fish provide an estimated 75–100% probability of achieving at least 80% of MSY</w:t>
      </w:r>
      <w:r w:rsidRPr="003665EA">
        <w:rPr>
          <w:sz w:val="24"/>
          <w:szCs w:val="24"/>
        </w:rPr>
        <w:t xml:space="preserve"> </w:t>
      </w:r>
      <w:commentRangeStart w:id="19"/>
      <w:commentRangeEnd w:id="17"/>
      <w:r w:rsidR="0036103B" w:rsidRPr="003665EA">
        <w:rPr>
          <w:rStyle w:val="CommentReference"/>
          <w:sz w:val="24"/>
          <w:szCs w:val="24"/>
        </w:rPr>
        <w:commentReference w:id="17"/>
      </w:r>
      <w:commentRangeEnd w:id="18"/>
      <w:r w:rsidR="00DA1839">
        <w:rPr>
          <w:rStyle w:val="CommentReference"/>
        </w:rPr>
        <w:commentReference w:id="18"/>
      </w:r>
      <w:r w:rsidRPr="003665EA">
        <w:rPr>
          <w:sz w:val="24"/>
          <w:szCs w:val="24"/>
        </w:rPr>
        <w:t>(Figure 9)</w:t>
      </w:r>
      <w:commentRangeEnd w:id="19"/>
      <w:r w:rsidR="00DA1839">
        <w:rPr>
          <w:rStyle w:val="CommentReference"/>
        </w:rPr>
        <w:commentReference w:id="19"/>
      </w:r>
      <w:r w:rsidRPr="003665EA">
        <w:rPr>
          <w:sz w:val="24"/>
          <w:szCs w:val="24"/>
        </w:rPr>
        <w:t xml:space="preserve">. </w:t>
      </w:r>
      <w:ins w:id="21" w:author="Heinl, Steve (DFG)" w:date="2020-12-17T11:07:00Z">
        <w:r w:rsidR="00C87F35" w:rsidRPr="00C87F35">
          <w:rPr>
            <w:sz w:val="24"/>
            <w:szCs w:val="24"/>
          </w:rPr>
          <w:t>At a lower bound of 10,000 fish, there is an estimated 73% probability of achieving at least 80% of MSY and an estimated 7% probability of achieving at least 90% of MSY (Figure 10). At an upper bound of 25,000 fish, there is an estimated 98% probability of achieving at least 80% of MSY and an estimated 74% probability of achieving at least 90% of MSY (Figure 10).</w:t>
        </w:r>
      </w:ins>
      <w:ins w:id="22" w:author="Heinl, Steve (DFG)" w:date="2020-12-17T11:14:00Z">
        <w:r w:rsidR="00DA1839">
          <w:rPr>
            <w:sz w:val="24"/>
            <w:szCs w:val="24"/>
          </w:rPr>
          <w:t xml:space="preserve"> </w:t>
        </w:r>
      </w:ins>
      <w:proofErr w:type="gramStart"/>
      <w:r w:rsidRPr="003665EA">
        <w:rPr>
          <w:b/>
          <w:bCs/>
          <w:sz w:val="24"/>
          <w:szCs w:val="24"/>
        </w:rPr>
        <w:t>The</w:t>
      </w:r>
      <w:proofErr w:type="gramEnd"/>
      <w:r w:rsidRPr="003665EA">
        <w:rPr>
          <w:b/>
          <w:bCs/>
          <w:sz w:val="24"/>
          <w:szCs w:val="24"/>
        </w:rPr>
        <w:t xml:space="preserve"> escapement goal committee recommended maintaining the current biological escapement goal range of 10,000–25,000 sockeye salmon, counted annually at the Redoubt Lake weir. Given this result it is likely the </w:t>
      </w:r>
      <w:r w:rsidRPr="003665EA">
        <w:rPr>
          <w:b/>
          <w:bCs/>
          <w:i/>
          <w:iCs/>
          <w:sz w:val="24"/>
          <w:szCs w:val="24"/>
        </w:rPr>
        <w:t>optimal</w:t>
      </w:r>
      <w:r w:rsidRPr="003665EA">
        <w:rPr>
          <w:b/>
          <w:bCs/>
          <w:sz w:val="24"/>
          <w:szCs w:val="24"/>
        </w:rPr>
        <w:t xml:space="preserve"> escapement goal of 7,000–25,000 fish (5 AAC 01.760) developed by the Board of Fisheries will also not change.</w:t>
      </w:r>
      <w:r w:rsidRPr="003665EA">
        <w:rPr>
          <w:sz w:val="24"/>
          <w:szCs w:val="24"/>
        </w:rPr>
        <w:t xml:space="preserve"> Future escapement goal review for this stock would benefit from use of a Bayesian age-structured state-space model to better account for missing data and associated uncertainty due to the lack of weir operations and sampling in 1998.</w:t>
      </w:r>
    </w:p>
    <w:p w14:paraId="4E055E56" w14:textId="22CA2EED" w:rsidR="005D1FFD" w:rsidRPr="00F6331B" w:rsidRDefault="005D1FFD" w:rsidP="005D1FFD">
      <w:pPr>
        <w:pStyle w:val="Caption"/>
      </w:pPr>
      <w:bookmarkStart w:id="23" w:name="_Toc51147333"/>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w:t>
      </w:r>
      <w:r w:rsidRPr="00E53293">
        <w:t xml:space="preserve">Parameter and management reference point estimates from </w:t>
      </w:r>
      <w:del w:id="24" w:author="Miller, Sara E (DFG)" w:date="2020-12-16T21:06:00Z">
        <w:r w:rsidRPr="00E53293" w:rsidDel="00B335FF">
          <w:delText>simple linear</w:delText>
        </w:r>
      </w:del>
      <w:ins w:id="25" w:author="Miller, Sara E (DFG)" w:date="2020-12-16T21:07:00Z">
        <w:r w:rsidR="00B335FF">
          <w:t>a</w:t>
        </w:r>
      </w:ins>
      <w:ins w:id="26" w:author="Miller, Sara E (DFG)" w:date="2020-12-16T21:06:00Z">
        <w:r w:rsidR="00B335FF">
          <w:t xml:space="preserve"> </w:t>
        </w:r>
      </w:ins>
      <w:ins w:id="27" w:author="Miller, Sara E (DFG)" w:date="2020-12-16T21:07:00Z">
        <w:r w:rsidR="00B335FF">
          <w:t>B</w:t>
        </w:r>
      </w:ins>
      <w:ins w:id="28" w:author="Miller, Sara E (DFG)" w:date="2020-12-16T21:06:00Z">
        <w:r w:rsidR="00B335FF">
          <w:t>ayesian</w:t>
        </w:r>
      </w:ins>
      <w:r w:rsidRPr="00E53293">
        <w:t xml:space="preserve"> spawner-recruit model</w:t>
      </w:r>
      <w:r w:rsidR="003665EA">
        <w:t>s</w:t>
      </w:r>
      <w:r w:rsidRPr="00E53293">
        <w:t xml:space="preserve"> fitted to Redoubt Lake sockeye salmon brood years 1982–2013 compared to estimates reported by Geiger (2003).</w:t>
      </w:r>
      <w:bookmarkEnd w:id="23"/>
      <w:ins w:id="29" w:author="Miller, Sara E (DFG)" w:date="2020-12-16T21:00:00Z">
        <w:r w:rsidR="002B2F6D">
          <w:t xml:space="preserve"> </w:t>
        </w:r>
      </w:ins>
      <w:r w:rsidR="00496EE3">
        <w:t>T</w:t>
      </w:r>
      <w:r w:rsidR="00496EE3" w:rsidRPr="000A0AC0">
        <w:t>he 2.5th and 97.5th percentiles</w:t>
      </w:r>
      <w:r w:rsidR="00496EE3">
        <w:t xml:space="preserve">, </w:t>
      </w:r>
      <w:r w:rsidR="00496EE3" w:rsidRPr="000A0AC0">
        <w:t>define 95% credible intervals for the parameters</w:t>
      </w:r>
      <w:r w:rsidR="00496EE3">
        <w:t xml:space="preserve">. </w:t>
      </w:r>
      <w:ins w:id="30" w:author="Miller, Sara E (DFG)" w:date="2020-12-16T21:00:00Z">
        <w:r w:rsidR="002B2F6D">
          <w:t>The contra</w:t>
        </w:r>
        <w:bookmarkStart w:id="31" w:name="_GoBack"/>
        <w:bookmarkEnd w:id="31"/>
        <w:r w:rsidR="002B2F6D">
          <w:t xml:space="preserve">st </w:t>
        </w:r>
      </w:ins>
      <w:r w:rsidR="003665EA">
        <w:t xml:space="preserve">in spawners </w:t>
      </w:r>
      <w:ins w:id="32" w:author="Miller, Sara E (DFG)" w:date="2020-12-16T21:00:00Z">
        <w:r w:rsidR="002B2F6D">
          <w:t xml:space="preserve">for Model 1 </w:t>
        </w:r>
      </w:ins>
      <w:ins w:id="33" w:author="Miller, Sara E (DFG)" w:date="2020-12-16T21:01:00Z">
        <w:r w:rsidR="002B2F6D">
          <w:t xml:space="preserve">is 169, the contrast </w:t>
        </w:r>
      </w:ins>
      <w:r w:rsidR="003665EA">
        <w:t xml:space="preserve">in spawners </w:t>
      </w:r>
      <w:ins w:id="34" w:author="Miller, Sara E (DFG)" w:date="2020-12-16T21:01:00Z">
        <w:r w:rsidR="002B2F6D">
          <w:t xml:space="preserve">for </w:t>
        </w:r>
      </w:ins>
      <w:r w:rsidR="00496EE3">
        <w:t>M</w:t>
      </w:r>
      <w:ins w:id="35" w:author="Miller, Sara E (DFG)" w:date="2020-12-16T21:01:00Z">
        <w:r w:rsidR="002B2F6D">
          <w:t xml:space="preserve">odel 2 is 34, and the contrast </w:t>
        </w:r>
      </w:ins>
      <w:r w:rsidR="003665EA">
        <w:t xml:space="preserve">in spawners </w:t>
      </w:r>
      <w:ins w:id="36" w:author="Miller, Sara E (DFG)" w:date="2020-12-16T21:01:00Z">
        <w:r w:rsidR="002B2F6D">
          <w:t>for Geiger (2003) is 160.</w:t>
        </w:r>
      </w:ins>
      <w:r w:rsidR="00F6331B">
        <w:t xml:space="preserve"> The 90% lower and upper </w:t>
      </w:r>
      <w:r w:rsidR="00F6331B" w:rsidRPr="00BE1459">
        <w:rPr>
          <w:i/>
          <w:iCs/>
          <w:szCs w:val="22"/>
        </w:rPr>
        <w:t>S</w:t>
      </w:r>
      <w:r w:rsidR="00F6331B" w:rsidRPr="00BE1459">
        <w:rPr>
          <w:szCs w:val="22"/>
          <w:vertAlign w:val="subscript"/>
        </w:rPr>
        <w:t>MSY</w:t>
      </w:r>
      <w:r w:rsidR="00F6331B">
        <w:rPr>
          <w:szCs w:val="22"/>
          <w:vertAlign w:val="subscript"/>
        </w:rPr>
        <w:t xml:space="preserve"> </w:t>
      </w:r>
      <w:r w:rsidR="00F6331B">
        <w:rPr>
          <w:szCs w:val="22"/>
        </w:rPr>
        <w:t xml:space="preserve">are point estimates </w:t>
      </w:r>
      <w:r w:rsidR="00496EE3">
        <w:rPr>
          <w:szCs w:val="22"/>
        </w:rPr>
        <w:t>and not posterior medians from the Bayesian model.</w:t>
      </w:r>
    </w:p>
    <w:tbl>
      <w:tblPr>
        <w:tblW w:w="9270" w:type="dxa"/>
        <w:jc w:val="center"/>
        <w:tblLayout w:type="fixed"/>
        <w:tblLook w:val="04A0" w:firstRow="1" w:lastRow="0" w:firstColumn="1" w:lastColumn="0" w:noHBand="0" w:noVBand="1"/>
      </w:tblPr>
      <w:tblGrid>
        <w:gridCol w:w="1980"/>
        <w:gridCol w:w="1440"/>
        <w:gridCol w:w="1620"/>
        <w:gridCol w:w="1350"/>
        <w:gridCol w:w="1710"/>
        <w:gridCol w:w="1170"/>
      </w:tblGrid>
      <w:tr w:rsidR="005717E7" w:rsidRPr="00BE1459" w14:paraId="79A19F1A" w14:textId="77777777" w:rsidTr="005717E7">
        <w:trPr>
          <w:trHeight w:val="260"/>
          <w:jc w:val="center"/>
        </w:trPr>
        <w:tc>
          <w:tcPr>
            <w:tcW w:w="1980" w:type="dxa"/>
            <w:tcBorders>
              <w:top w:val="single" w:sz="4" w:space="0" w:color="auto"/>
              <w:left w:val="nil"/>
              <w:right w:val="nil"/>
            </w:tcBorders>
            <w:shd w:val="clear" w:color="auto" w:fill="auto"/>
            <w:noWrap/>
            <w:vAlign w:val="center"/>
            <w:hideMark/>
          </w:tcPr>
          <w:p w14:paraId="3F00F092" w14:textId="77777777" w:rsidR="00B335FF" w:rsidRPr="00BE1459" w:rsidRDefault="00B335FF" w:rsidP="00AC230F">
            <w:pPr>
              <w:spacing w:after="0"/>
              <w:rPr>
                <w:b/>
                <w:bCs/>
                <w:sz w:val="22"/>
                <w:szCs w:val="22"/>
              </w:rPr>
            </w:pPr>
            <w:commentRangeStart w:id="37"/>
            <w:commentRangeStart w:id="38"/>
            <w:commentRangeStart w:id="39"/>
            <w:r w:rsidRPr="00BE1459">
              <w:rPr>
                <w:b/>
                <w:bCs/>
                <w:sz w:val="22"/>
                <w:szCs w:val="22"/>
              </w:rPr>
              <w:t>Parameter</w:t>
            </w:r>
            <w:commentRangeEnd w:id="37"/>
            <w:r>
              <w:rPr>
                <w:rStyle w:val="CommentReference"/>
              </w:rPr>
              <w:commentReference w:id="37"/>
            </w:r>
            <w:commentRangeEnd w:id="38"/>
            <w:r>
              <w:rPr>
                <w:rStyle w:val="CommentReference"/>
              </w:rPr>
              <w:commentReference w:id="38"/>
            </w:r>
            <w:commentRangeEnd w:id="39"/>
            <w:r w:rsidR="00496EE3">
              <w:rPr>
                <w:rStyle w:val="CommentReference"/>
              </w:rPr>
              <w:commentReference w:id="39"/>
            </w:r>
          </w:p>
        </w:tc>
        <w:tc>
          <w:tcPr>
            <w:tcW w:w="4410" w:type="dxa"/>
            <w:gridSpan w:val="3"/>
            <w:tcBorders>
              <w:top w:val="single" w:sz="4" w:space="0" w:color="auto"/>
              <w:left w:val="nil"/>
              <w:right w:val="nil"/>
            </w:tcBorders>
            <w:shd w:val="clear" w:color="auto" w:fill="auto"/>
            <w:noWrap/>
            <w:vAlign w:val="center"/>
            <w:hideMark/>
          </w:tcPr>
          <w:p w14:paraId="3A917782" w14:textId="7A834E3F" w:rsidR="00B335FF" w:rsidRPr="00BE1459" w:rsidRDefault="00B335FF" w:rsidP="00AC230F">
            <w:pPr>
              <w:spacing w:after="0"/>
              <w:jc w:val="center"/>
              <w:rPr>
                <w:b/>
                <w:bCs/>
                <w:sz w:val="22"/>
                <w:szCs w:val="22"/>
              </w:rPr>
            </w:pPr>
            <w:r w:rsidRPr="007E468A">
              <w:rPr>
                <w:b/>
                <w:bCs/>
                <w:sz w:val="22"/>
                <w:szCs w:val="22"/>
              </w:rPr>
              <w:t>Model 1</w:t>
            </w:r>
            <w:r w:rsidRPr="007E468A">
              <w:rPr>
                <w:b/>
                <w:bCs/>
                <w:sz w:val="22"/>
                <w:szCs w:val="22"/>
                <w:vertAlign w:val="superscript"/>
              </w:rPr>
              <w:t>a</w:t>
            </w:r>
            <w:r w:rsidRPr="007E468A" w:rsidDel="007E468A">
              <w:rPr>
                <w:b/>
                <w:bCs/>
                <w:sz w:val="22"/>
                <w:szCs w:val="22"/>
              </w:rPr>
              <w:t xml:space="preserve"> </w:t>
            </w:r>
          </w:p>
        </w:tc>
        <w:tc>
          <w:tcPr>
            <w:tcW w:w="1710" w:type="dxa"/>
            <w:tcBorders>
              <w:top w:val="single" w:sz="4" w:space="0" w:color="auto"/>
              <w:left w:val="nil"/>
              <w:right w:val="nil"/>
            </w:tcBorders>
            <w:vAlign w:val="center"/>
          </w:tcPr>
          <w:p w14:paraId="79A29442" w14:textId="1E218E30" w:rsidR="00B335FF" w:rsidRPr="00BE1459" w:rsidRDefault="00B335FF" w:rsidP="00AC230F">
            <w:pPr>
              <w:spacing w:after="0"/>
              <w:jc w:val="center"/>
              <w:rPr>
                <w:b/>
                <w:bCs/>
                <w:sz w:val="22"/>
                <w:szCs w:val="22"/>
              </w:rPr>
            </w:pPr>
            <w:r w:rsidRPr="00BE1459">
              <w:rPr>
                <w:b/>
                <w:bCs/>
                <w:sz w:val="22"/>
                <w:szCs w:val="22"/>
              </w:rPr>
              <w:t>Model 2</w:t>
            </w:r>
            <w:r w:rsidRPr="00BE1459">
              <w:rPr>
                <w:b/>
                <w:bCs/>
                <w:sz w:val="22"/>
                <w:szCs w:val="22"/>
                <w:vertAlign w:val="superscript"/>
              </w:rPr>
              <w:t>b</w:t>
            </w:r>
          </w:p>
        </w:tc>
        <w:tc>
          <w:tcPr>
            <w:tcW w:w="1170" w:type="dxa"/>
            <w:tcBorders>
              <w:top w:val="single" w:sz="4" w:space="0" w:color="auto"/>
              <w:left w:val="nil"/>
              <w:right w:val="nil"/>
            </w:tcBorders>
            <w:vAlign w:val="center"/>
          </w:tcPr>
          <w:p w14:paraId="6D1EA69A" w14:textId="77777777" w:rsidR="00B335FF" w:rsidRPr="00BE1459" w:rsidRDefault="00B335FF" w:rsidP="00AC230F">
            <w:pPr>
              <w:spacing w:after="0"/>
              <w:jc w:val="center"/>
              <w:rPr>
                <w:b/>
                <w:bCs/>
                <w:sz w:val="22"/>
                <w:szCs w:val="22"/>
              </w:rPr>
            </w:pPr>
            <w:commentRangeStart w:id="40"/>
            <w:commentRangeStart w:id="41"/>
            <w:commentRangeStart w:id="42"/>
            <w:r w:rsidRPr="00BE1459">
              <w:rPr>
                <w:b/>
                <w:bCs/>
                <w:sz w:val="22"/>
                <w:szCs w:val="22"/>
              </w:rPr>
              <w:t>Geiger</w:t>
            </w:r>
          </w:p>
          <w:p w14:paraId="4BEA6140" w14:textId="77777777" w:rsidR="00B335FF" w:rsidRPr="00BE1459" w:rsidRDefault="00B335FF" w:rsidP="00AC230F">
            <w:pPr>
              <w:spacing w:after="0"/>
              <w:jc w:val="center"/>
              <w:rPr>
                <w:b/>
                <w:bCs/>
                <w:sz w:val="22"/>
                <w:szCs w:val="22"/>
              </w:rPr>
            </w:pPr>
            <w:r w:rsidRPr="00BE1459">
              <w:rPr>
                <w:b/>
                <w:bCs/>
                <w:sz w:val="22"/>
                <w:szCs w:val="22"/>
              </w:rPr>
              <w:t>(2003)</w:t>
            </w:r>
            <w:r w:rsidRPr="00BE1459">
              <w:rPr>
                <w:b/>
                <w:bCs/>
                <w:sz w:val="22"/>
                <w:szCs w:val="22"/>
                <w:vertAlign w:val="superscript"/>
              </w:rPr>
              <w:t>c</w:t>
            </w:r>
            <w:commentRangeEnd w:id="40"/>
            <w:r>
              <w:rPr>
                <w:rStyle w:val="CommentReference"/>
              </w:rPr>
              <w:commentReference w:id="40"/>
            </w:r>
            <w:commentRangeEnd w:id="41"/>
            <w:r w:rsidR="00F6331B">
              <w:rPr>
                <w:rStyle w:val="CommentReference"/>
              </w:rPr>
              <w:commentReference w:id="41"/>
            </w:r>
            <w:commentRangeEnd w:id="42"/>
            <w:r w:rsidR="00D26CC1">
              <w:rPr>
                <w:rStyle w:val="CommentReference"/>
              </w:rPr>
              <w:commentReference w:id="42"/>
            </w:r>
          </w:p>
        </w:tc>
      </w:tr>
      <w:tr w:rsidR="00496EE3" w:rsidRPr="00BE1459" w14:paraId="1431A1A3" w14:textId="77777777" w:rsidTr="005717E7">
        <w:trPr>
          <w:trHeight w:val="300"/>
          <w:jc w:val="center"/>
        </w:trPr>
        <w:tc>
          <w:tcPr>
            <w:tcW w:w="1980" w:type="dxa"/>
            <w:tcBorders>
              <w:left w:val="nil"/>
              <w:right w:val="nil"/>
            </w:tcBorders>
            <w:shd w:val="clear" w:color="auto" w:fill="auto"/>
            <w:noWrap/>
            <w:vAlign w:val="center"/>
          </w:tcPr>
          <w:p w14:paraId="486193E4" w14:textId="77777777" w:rsidR="00B335FF" w:rsidRPr="00BE1459" w:rsidRDefault="00B335FF" w:rsidP="00B335FF">
            <w:pPr>
              <w:spacing w:after="0"/>
              <w:rPr>
                <w:i/>
                <w:iCs/>
                <w:sz w:val="22"/>
                <w:szCs w:val="22"/>
              </w:rPr>
            </w:pPr>
          </w:p>
        </w:tc>
        <w:tc>
          <w:tcPr>
            <w:tcW w:w="1440" w:type="dxa"/>
            <w:tcBorders>
              <w:left w:val="nil"/>
              <w:right w:val="nil"/>
            </w:tcBorders>
          </w:tcPr>
          <w:p w14:paraId="4D1915FA" w14:textId="7A411E07" w:rsidR="00B335FF" w:rsidRDefault="00B335FF" w:rsidP="00B335FF">
            <w:pPr>
              <w:spacing w:after="0"/>
              <w:jc w:val="center"/>
              <w:rPr>
                <w:sz w:val="22"/>
                <w:szCs w:val="22"/>
              </w:rPr>
            </w:pPr>
            <w:r>
              <w:rPr>
                <w:color w:val="000000"/>
                <w:sz w:val="22"/>
                <w:szCs w:val="22"/>
              </w:rPr>
              <w:t>2.5</w:t>
            </w:r>
            <w:r w:rsidRPr="00AC230F">
              <w:rPr>
                <w:color w:val="000000"/>
                <w:sz w:val="22"/>
                <w:szCs w:val="22"/>
              </w:rPr>
              <w:t>th</w:t>
            </w:r>
            <w:r>
              <w:rPr>
                <w:color w:val="000000"/>
                <w:sz w:val="22"/>
                <w:szCs w:val="22"/>
                <w:vertAlign w:val="superscript"/>
              </w:rPr>
              <w:t xml:space="preserve"> </w:t>
            </w:r>
            <w:r>
              <w:rPr>
                <w:color w:val="000000"/>
                <w:sz w:val="22"/>
                <w:szCs w:val="22"/>
              </w:rPr>
              <w:t>Percentile</w:t>
            </w:r>
          </w:p>
        </w:tc>
        <w:tc>
          <w:tcPr>
            <w:tcW w:w="1620" w:type="dxa"/>
            <w:tcBorders>
              <w:left w:val="nil"/>
              <w:right w:val="nil"/>
            </w:tcBorders>
            <w:shd w:val="clear" w:color="auto" w:fill="auto"/>
            <w:noWrap/>
            <w:vAlign w:val="center"/>
          </w:tcPr>
          <w:p w14:paraId="03B3B13E" w14:textId="16DA3B13" w:rsidR="00B335FF" w:rsidRPr="00BE1459" w:rsidDel="007E468A" w:rsidRDefault="00B335FF" w:rsidP="00B335FF">
            <w:pPr>
              <w:spacing w:after="0"/>
              <w:jc w:val="center"/>
              <w:rPr>
                <w:sz w:val="22"/>
                <w:szCs w:val="22"/>
              </w:rPr>
            </w:pPr>
            <w:r>
              <w:rPr>
                <w:sz w:val="22"/>
                <w:szCs w:val="22"/>
              </w:rPr>
              <w:t>Median</w:t>
            </w:r>
          </w:p>
        </w:tc>
        <w:tc>
          <w:tcPr>
            <w:tcW w:w="1350" w:type="dxa"/>
            <w:tcBorders>
              <w:left w:val="nil"/>
              <w:right w:val="nil"/>
            </w:tcBorders>
            <w:vAlign w:val="center"/>
          </w:tcPr>
          <w:p w14:paraId="1FA34276" w14:textId="77777777" w:rsidR="00B335FF" w:rsidRPr="00BE1459" w:rsidRDefault="00B335FF" w:rsidP="00B335FF">
            <w:pPr>
              <w:spacing w:after="0"/>
              <w:jc w:val="center"/>
              <w:rPr>
                <w:sz w:val="22"/>
                <w:szCs w:val="22"/>
              </w:rPr>
            </w:pPr>
            <w:r w:rsidRPr="007E468A">
              <w:rPr>
                <w:sz w:val="22"/>
                <w:szCs w:val="22"/>
              </w:rPr>
              <w:t>97.5th percentile</w:t>
            </w:r>
          </w:p>
        </w:tc>
        <w:tc>
          <w:tcPr>
            <w:tcW w:w="1710" w:type="dxa"/>
            <w:tcBorders>
              <w:left w:val="nil"/>
              <w:right w:val="nil"/>
            </w:tcBorders>
            <w:vAlign w:val="center"/>
          </w:tcPr>
          <w:p w14:paraId="150E4857" w14:textId="255B738E" w:rsidR="00B335FF" w:rsidRPr="002B2F6D" w:rsidRDefault="00B335FF" w:rsidP="00B113AF">
            <w:pPr>
              <w:spacing w:after="0"/>
              <w:rPr>
                <w:sz w:val="22"/>
                <w:szCs w:val="22"/>
              </w:rPr>
            </w:pPr>
            <w:r>
              <w:rPr>
                <w:b/>
                <w:bCs/>
                <w:sz w:val="22"/>
                <w:szCs w:val="22"/>
              </w:rPr>
              <w:t xml:space="preserve">    </w:t>
            </w:r>
            <w:r w:rsidRPr="00B113AF">
              <w:rPr>
                <w:sz w:val="22"/>
                <w:szCs w:val="22"/>
              </w:rPr>
              <w:t>Median</w:t>
            </w:r>
          </w:p>
        </w:tc>
        <w:tc>
          <w:tcPr>
            <w:tcW w:w="1170" w:type="dxa"/>
            <w:tcBorders>
              <w:left w:val="nil"/>
              <w:right w:val="nil"/>
            </w:tcBorders>
            <w:vAlign w:val="center"/>
          </w:tcPr>
          <w:p w14:paraId="5FF9FB7C" w14:textId="77777777" w:rsidR="00B335FF" w:rsidRPr="00BE1459" w:rsidRDefault="00B335FF" w:rsidP="00B335FF">
            <w:pPr>
              <w:spacing w:after="0"/>
              <w:jc w:val="right"/>
              <w:rPr>
                <w:sz w:val="22"/>
                <w:szCs w:val="22"/>
              </w:rPr>
            </w:pPr>
          </w:p>
        </w:tc>
      </w:tr>
      <w:tr w:rsidR="00496EE3" w:rsidRPr="00BE1459" w14:paraId="474AF42F" w14:textId="77777777" w:rsidTr="005717E7">
        <w:trPr>
          <w:trHeight w:hRule="exact" w:val="288"/>
          <w:jc w:val="center"/>
        </w:trPr>
        <w:tc>
          <w:tcPr>
            <w:tcW w:w="1980" w:type="dxa"/>
            <w:tcBorders>
              <w:left w:val="nil"/>
              <w:bottom w:val="nil"/>
              <w:right w:val="nil"/>
            </w:tcBorders>
            <w:shd w:val="clear" w:color="auto" w:fill="auto"/>
            <w:noWrap/>
            <w:vAlign w:val="center"/>
            <w:hideMark/>
          </w:tcPr>
          <w:p w14:paraId="4F1298AB" w14:textId="2B2945C6" w:rsidR="00B335FF" w:rsidRPr="00BE1459" w:rsidRDefault="00B335FF" w:rsidP="00B335FF">
            <w:pPr>
              <w:spacing w:after="0"/>
              <w:rPr>
                <w:sz w:val="22"/>
                <w:szCs w:val="22"/>
              </w:rPr>
            </w:pPr>
            <w:r w:rsidRPr="00BE1459">
              <w:rPr>
                <w:rFonts w:ascii="Symbol" w:hAnsi="Symbol"/>
                <w:i/>
                <w:iCs/>
                <w:sz w:val="22"/>
                <w:szCs w:val="22"/>
              </w:rPr>
              <w:t></w:t>
            </w:r>
          </w:p>
        </w:tc>
        <w:tc>
          <w:tcPr>
            <w:tcW w:w="1440" w:type="dxa"/>
            <w:tcBorders>
              <w:left w:val="nil"/>
              <w:bottom w:val="nil"/>
              <w:right w:val="nil"/>
            </w:tcBorders>
            <w:vAlign w:val="center"/>
          </w:tcPr>
          <w:p w14:paraId="2E0C6039" w14:textId="3F0AB150" w:rsidR="00B335FF" w:rsidRPr="00F6331B" w:rsidRDefault="00B335FF" w:rsidP="00B335FF">
            <w:pPr>
              <w:spacing w:after="0"/>
              <w:jc w:val="center"/>
              <w:rPr>
                <w:sz w:val="22"/>
                <w:szCs w:val="22"/>
              </w:rPr>
            </w:pPr>
            <w:r w:rsidRPr="00F6331B">
              <w:rPr>
                <w:sz w:val="22"/>
                <w:szCs w:val="22"/>
              </w:rPr>
              <w:t>3.15</w:t>
            </w:r>
          </w:p>
        </w:tc>
        <w:tc>
          <w:tcPr>
            <w:tcW w:w="1620" w:type="dxa"/>
            <w:tcBorders>
              <w:left w:val="nil"/>
              <w:bottom w:val="nil"/>
              <w:right w:val="nil"/>
            </w:tcBorders>
            <w:shd w:val="clear" w:color="auto" w:fill="auto"/>
            <w:noWrap/>
            <w:vAlign w:val="center"/>
          </w:tcPr>
          <w:p w14:paraId="697F532B" w14:textId="566CFC00" w:rsidR="00B335FF" w:rsidRPr="00F6331B" w:rsidRDefault="00B335FF" w:rsidP="00B335FF">
            <w:pPr>
              <w:spacing w:after="0"/>
              <w:jc w:val="center"/>
              <w:rPr>
                <w:sz w:val="22"/>
                <w:szCs w:val="22"/>
              </w:rPr>
            </w:pPr>
            <w:r w:rsidRPr="00F6331B">
              <w:rPr>
                <w:sz w:val="22"/>
                <w:szCs w:val="22"/>
              </w:rPr>
              <w:t>5.49</w:t>
            </w:r>
          </w:p>
        </w:tc>
        <w:tc>
          <w:tcPr>
            <w:tcW w:w="1350" w:type="dxa"/>
            <w:tcBorders>
              <w:left w:val="nil"/>
              <w:bottom w:val="nil"/>
              <w:right w:val="nil"/>
            </w:tcBorders>
            <w:vAlign w:val="center"/>
          </w:tcPr>
          <w:p w14:paraId="54A69A79" w14:textId="4E30274C" w:rsidR="00B335FF" w:rsidRPr="00F6331B" w:rsidRDefault="00B335FF" w:rsidP="00B335FF">
            <w:pPr>
              <w:spacing w:after="0"/>
              <w:jc w:val="center"/>
              <w:rPr>
                <w:sz w:val="22"/>
                <w:szCs w:val="22"/>
              </w:rPr>
            </w:pPr>
            <w:r w:rsidRPr="00F6331B">
              <w:rPr>
                <w:sz w:val="22"/>
                <w:szCs w:val="22"/>
              </w:rPr>
              <w:t>9.59</w:t>
            </w:r>
          </w:p>
        </w:tc>
        <w:tc>
          <w:tcPr>
            <w:tcW w:w="1710" w:type="dxa"/>
            <w:tcBorders>
              <w:left w:val="nil"/>
              <w:bottom w:val="nil"/>
              <w:right w:val="nil"/>
            </w:tcBorders>
            <w:vAlign w:val="center"/>
          </w:tcPr>
          <w:p w14:paraId="1680E57B" w14:textId="2C80FF91" w:rsidR="00B335FF" w:rsidRPr="00F6331B" w:rsidRDefault="00B335FF" w:rsidP="00B335FF">
            <w:pPr>
              <w:spacing w:after="0"/>
              <w:jc w:val="center"/>
              <w:rPr>
                <w:sz w:val="22"/>
                <w:szCs w:val="22"/>
              </w:rPr>
            </w:pPr>
            <w:r w:rsidRPr="00F6331B">
              <w:rPr>
                <w:sz w:val="22"/>
                <w:szCs w:val="22"/>
              </w:rPr>
              <w:t>7.99</w:t>
            </w:r>
          </w:p>
        </w:tc>
        <w:tc>
          <w:tcPr>
            <w:tcW w:w="1170" w:type="dxa"/>
            <w:tcBorders>
              <w:left w:val="nil"/>
              <w:bottom w:val="nil"/>
              <w:right w:val="nil"/>
            </w:tcBorders>
            <w:vAlign w:val="center"/>
          </w:tcPr>
          <w:p w14:paraId="69F06B22" w14:textId="6A0D173C" w:rsidR="00B335FF" w:rsidRPr="00F6331B" w:rsidRDefault="003C0C47" w:rsidP="00B335FF">
            <w:pPr>
              <w:spacing w:after="0"/>
              <w:jc w:val="center"/>
              <w:rPr>
                <w:sz w:val="22"/>
                <w:szCs w:val="22"/>
              </w:rPr>
            </w:pPr>
            <w:r w:rsidRPr="00F6331B">
              <w:rPr>
                <w:sz w:val="22"/>
                <w:szCs w:val="22"/>
              </w:rPr>
              <w:t>4.</w:t>
            </w:r>
            <w:r w:rsidR="00300803" w:rsidRPr="00F6331B">
              <w:rPr>
                <w:sz w:val="22"/>
                <w:szCs w:val="22"/>
              </w:rPr>
              <w:t>50</w:t>
            </w:r>
          </w:p>
        </w:tc>
      </w:tr>
      <w:tr w:rsidR="00496EE3" w:rsidRPr="00BE1459" w14:paraId="28B9E885" w14:textId="77777777" w:rsidTr="005717E7">
        <w:trPr>
          <w:trHeight w:hRule="exact" w:val="288"/>
          <w:jc w:val="center"/>
        </w:trPr>
        <w:tc>
          <w:tcPr>
            <w:tcW w:w="1980" w:type="dxa"/>
            <w:tcBorders>
              <w:top w:val="nil"/>
              <w:left w:val="nil"/>
              <w:bottom w:val="nil"/>
              <w:right w:val="nil"/>
            </w:tcBorders>
            <w:shd w:val="clear" w:color="auto" w:fill="auto"/>
            <w:noWrap/>
            <w:vAlign w:val="center"/>
            <w:hideMark/>
          </w:tcPr>
          <w:p w14:paraId="21867A14" w14:textId="69668A7A" w:rsidR="00B335FF" w:rsidRPr="00BE1459" w:rsidRDefault="00B335FF" w:rsidP="00B335FF">
            <w:pPr>
              <w:spacing w:after="0"/>
              <w:rPr>
                <w:sz w:val="22"/>
                <w:szCs w:val="22"/>
              </w:rPr>
            </w:pPr>
            <w:r w:rsidRPr="00BE1459">
              <w:rPr>
                <w:sz w:val="22"/>
                <w:szCs w:val="22"/>
              </w:rPr>
              <w:t>ln(</w:t>
            </w:r>
            <w:r w:rsidRPr="00BE1459">
              <w:rPr>
                <w:rFonts w:ascii="Symbol" w:hAnsi="Symbol"/>
                <w:i/>
                <w:iCs/>
                <w:sz w:val="22"/>
                <w:szCs w:val="22"/>
              </w:rPr>
              <w:t></w:t>
            </w:r>
            <w:r w:rsidRPr="00BE1459">
              <w:rPr>
                <w:sz w:val="22"/>
                <w:szCs w:val="22"/>
              </w:rPr>
              <w:t>)</w:t>
            </w:r>
          </w:p>
        </w:tc>
        <w:tc>
          <w:tcPr>
            <w:tcW w:w="1440" w:type="dxa"/>
            <w:tcBorders>
              <w:top w:val="nil"/>
              <w:left w:val="nil"/>
              <w:bottom w:val="nil"/>
              <w:right w:val="nil"/>
            </w:tcBorders>
            <w:vAlign w:val="center"/>
          </w:tcPr>
          <w:p w14:paraId="048837E3" w14:textId="1339A70E" w:rsidR="00B335FF" w:rsidRPr="00F6331B" w:rsidRDefault="00B335FF" w:rsidP="00B335FF">
            <w:pPr>
              <w:spacing w:after="0"/>
              <w:jc w:val="center"/>
              <w:rPr>
                <w:sz w:val="22"/>
                <w:szCs w:val="22"/>
              </w:rPr>
            </w:pPr>
            <w:r w:rsidRPr="00F6331B">
              <w:rPr>
                <w:sz w:val="22"/>
                <w:szCs w:val="22"/>
              </w:rPr>
              <w:t>1.15</w:t>
            </w:r>
          </w:p>
        </w:tc>
        <w:tc>
          <w:tcPr>
            <w:tcW w:w="1620" w:type="dxa"/>
            <w:tcBorders>
              <w:top w:val="nil"/>
              <w:left w:val="nil"/>
              <w:bottom w:val="nil"/>
              <w:right w:val="nil"/>
            </w:tcBorders>
            <w:shd w:val="clear" w:color="auto" w:fill="auto"/>
            <w:noWrap/>
            <w:vAlign w:val="center"/>
          </w:tcPr>
          <w:p w14:paraId="69AAE83F" w14:textId="1DDB6A73" w:rsidR="00B335FF" w:rsidRPr="00F6331B" w:rsidRDefault="00B335FF" w:rsidP="00B335FF">
            <w:pPr>
              <w:spacing w:after="0"/>
              <w:jc w:val="center"/>
              <w:rPr>
                <w:sz w:val="22"/>
                <w:szCs w:val="22"/>
              </w:rPr>
            </w:pPr>
            <w:r w:rsidRPr="00F6331B">
              <w:rPr>
                <w:sz w:val="22"/>
                <w:szCs w:val="22"/>
              </w:rPr>
              <w:t>1.70</w:t>
            </w:r>
          </w:p>
        </w:tc>
        <w:tc>
          <w:tcPr>
            <w:tcW w:w="1350" w:type="dxa"/>
            <w:tcBorders>
              <w:top w:val="nil"/>
              <w:left w:val="nil"/>
              <w:bottom w:val="nil"/>
              <w:right w:val="nil"/>
            </w:tcBorders>
            <w:vAlign w:val="center"/>
          </w:tcPr>
          <w:p w14:paraId="5C9CB005" w14:textId="058F887C" w:rsidR="00B335FF" w:rsidRPr="00F6331B" w:rsidRDefault="00B335FF" w:rsidP="00B335FF">
            <w:pPr>
              <w:spacing w:after="0"/>
              <w:jc w:val="center"/>
              <w:rPr>
                <w:sz w:val="22"/>
                <w:szCs w:val="22"/>
              </w:rPr>
            </w:pPr>
            <w:r w:rsidRPr="00F6331B">
              <w:rPr>
                <w:sz w:val="22"/>
                <w:szCs w:val="22"/>
              </w:rPr>
              <w:t>2.26</w:t>
            </w:r>
          </w:p>
        </w:tc>
        <w:tc>
          <w:tcPr>
            <w:tcW w:w="1710" w:type="dxa"/>
            <w:tcBorders>
              <w:top w:val="nil"/>
              <w:left w:val="nil"/>
              <w:bottom w:val="nil"/>
              <w:right w:val="nil"/>
            </w:tcBorders>
            <w:vAlign w:val="center"/>
          </w:tcPr>
          <w:p w14:paraId="0219A8AE" w14:textId="6BD92228" w:rsidR="00B335FF" w:rsidRPr="00F6331B" w:rsidRDefault="00B335FF" w:rsidP="00B335FF">
            <w:pPr>
              <w:spacing w:after="0"/>
              <w:jc w:val="center"/>
              <w:rPr>
                <w:sz w:val="22"/>
                <w:szCs w:val="22"/>
              </w:rPr>
            </w:pPr>
            <w:r w:rsidRPr="00F6331B">
              <w:rPr>
                <w:sz w:val="22"/>
                <w:szCs w:val="22"/>
              </w:rPr>
              <w:t>2.08</w:t>
            </w:r>
          </w:p>
        </w:tc>
        <w:tc>
          <w:tcPr>
            <w:tcW w:w="1170" w:type="dxa"/>
            <w:tcBorders>
              <w:top w:val="nil"/>
              <w:left w:val="nil"/>
              <w:bottom w:val="nil"/>
              <w:right w:val="nil"/>
            </w:tcBorders>
            <w:vAlign w:val="center"/>
          </w:tcPr>
          <w:p w14:paraId="2D68CE2A" w14:textId="27303FDC" w:rsidR="00B335FF" w:rsidRPr="00F6331B" w:rsidRDefault="00300803" w:rsidP="00B335FF">
            <w:pPr>
              <w:spacing w:after="0"/>
              <w:jc w:val="center"/>
              <w:rPr>
                <w:sz w:val="22"/>
                <w:szCs w:val="22"/>
              </w:rPr>
            </w:pPr>
            <w:r w:rsidRPr="00F6331B">
              <w:rPr>
                <w:sz w:val="22"/>
                <w:szCs w:val="22"/>
              </w:rPr>
              <w:t>1.50</w:t>
            </w:r>
          </w:p>
        </w:tc>
      </w:tr>
      <w:tr w:rsidR="00496EE3" w:rsidRPr="00BE1459" w14:paraId="05E167F3" w14:textId="77777777" w:rsidTr="005717E7">
        <w:trPr>
          <w:trHeight w:hRule="exact" w:val="288"/>
          <w:jc w:val="center"/>
        </w:trPr>
        <w:tc>
          <w:tcPr>
            <w:tcW w:w="1980" w:type="dxa"/>
            <w:tcBorders>
              <w:top w:val="nil"/>
              <w:left w:val="nil"/>
              <w:bottom w:val="nil"/>
              <w:right w:val="nil"/>
            </w:tcBorders>
            <w:shd w:val="clear" w:color="auto" w:fill="auto"/>
            <w:noWrap/>
            <w:vAlign w:val="center"/>
          </w:tcPr>
          <w:p w14:paraId="7F19F6D3" w14:textId="37F8114B" w:rsidR="00B335FF" w:rsidRPr="00BE1459" w:rsidRDefault="00B335FF" w:rsidP="00B335FF">
            <w:pPr>
              <w:spacing w:after="0"/>
              <w:rPr>
                <w:rFonts w:ascii="Symbol" w:hAnsi="Symbol"/>
                <w:i/>
                <w:iCs/>
                <w:sz w:val="22"/>
                <w:szCs w:val="22"/>
              </w:rPr>
            </w:pPr>
            <w:r w:rsidRPr="00BE1459">
              <w:rPr>
                <w:sz w:val="22"/>
                <w:szCs w:val="22"/>
              </w:rPr>
              <w:t>ln(</w:t>
            </w:r>
            <w:r w:rsidRPr="00BE1459">
              <w:rPr>
                <w:rFonts w:ascii="Symbol" w:hAnsi="Symbol"/>
                <w:i/>
                <w:iCs/>
                <w:sz w:val="22"/>
                <w:szCs w:val="22"/>
              </w:rPr>
              <w:t></w:t>
            </w:r>
            <w:r w:rsidR="00496EE3" w:rsidRPr="00496EE3">
              <w:rPr>
                <w:i/>
                <w:iCs/>
                <w:sz w:val="22"/>
                <w:szCs w:val="22"/>
              </w:rPr>
              <w:t>'</w:t>
            </w:r>
            <w:r w:rsidRPr="00BE1459">
              <w:rPr>
                <w:sz w:val="22"/>
                <w:szCs w:val="22"/>
              </w:rPr>
              <w:t>)</w:t>
            </w:r>
            <w:r w:rsidR="00496EE3" w:rsidRPr="00BE1459">
              <w:rPr>
                <w:rFonts w:ascii="Symbol" w:hAnsi="Symbol"/>
                <w:i/>
                <w:iCs/>
                <w:sz w:val="22"/>
                <w:szCs w:val="22"/>
              </w:rPr>
              <w:t></w:t>
            </w:r>
          </w:p>
        </w:tc>
        <w:tc>
          <w:tcPr>
            <w:tcW w:w="1440" w:type="dxa"/>
            <w:tcBorders>
              <w:top w:val="nil"/>
              <w:left w:val="nil"/>
              <w:bottom w:val="nil"/>
              <w:right w:val="nil"/>
            </w:tcBorders>
            <w:vAlign w:val="center"/>
          </w:tcPr>
          <w:p w14:paraId="12ADDB8E" w14:textId="6311C437" w:rsidR="00B335FF" w:rsidRPr="00F6331B" w:rsidRDefault="00B335FF" w:rsidP="00B335FF">
            <w:pPr>
              <w:spacing w:after="0"/>
              <w:jc w:val="center"/>
              <w:rPr>
                <w:sz w:val="22"/>
                <w:szCs w:val="22"/>
              </w:rPr>
            </w:pPr>
            <w:r w:rsidRPr="00F6331B">
              <w:rPr>
                <w:sz w:val="22"/>
                <w:szCs w:val="22"/>
              </w:rPr>
              <w:t>1.65</w:t>
            </w:r>
          </w:p>
        </w:tc>
        <w:tc>
          <w:tcPr>
            <w:tcW w:w="1620" w:type="dxa"/>
            <w:tcBorders>
              <w:top w:val="nil"/>
              <w:left w:val="nil"/>
              <w:bottom w:val="nil"/>
              <w:right w:val="nil"/>
            </w:tcBorders>
            <w:shd w:val="clear" w:color="auto" w:fill="auto"/>
            <w:noWrap/>
            <w:vAlign w:val="center"/>
          </w:tcPr>
          <w:p w14:paraId="1C18F53D" w14:textId="48689806" w:rsidR="00B335FF" w:rsidRPr="00F6331B" w:rsidRDefault="00B335FF" w:rsidP="00B335FF">
            <w:pPr>
              <w:spacing w:after="0"/>
              <w:jc w:val="center"/>
              <w:rPr>
                <w:sz w:val="22"/>
                <w:szCs w:val="22"/>
              </w:rPr>
            </w:pPr>
            <w:r w:rsidRPr="00F6331B">
              <w:rPr>
                <w:sz w:val="22"/>
                <w:szCs w:val="22"/>
              </w:rPr>
              <w:t>2.2018</w:t>
            </w:r>
          </w:p>
        </w:tc>
        <w:tc>
          <w:tcPr>
            <w:tcW w:w="1350" w:type="dxa"/>
            <w:tcBorders>
              <w:top w:val="nil"/>
              <w:left w:val="nil"/>
              <w:bottom w:val="nil"/>
              <w:right w:val="nil"/>
            </w:tcBorders>
            <w:vAlign w:val="center"/>
          </w:tcPr>
          <w:p w14:paraId="0484E7DA" w14:textId="6F9CF911" w:rsidR="00B335FF" w:rsidRPr="00F6331B" w:rsidRDefault="00B335FF" w:rsidP="00B335FF">
            <w:pPr>
              <w:spacing w:after="0"/>
              <w:jc w:val="center"/>
              <w:rPr>
                <w:sz w:val="22"/>
                <w:szCs w:val="22"/>
              </w:rPr>
            </w:pPr>
            <w:r w:rsidRPr="00F6331B">
              <w:rPr>
                <w:sz w:val="22"/>
                <w:szCs w:val="22"/>
              </w:rPr>
              <w:t>2.90</w:t>
            </w:r>
          </w:p>
        </w:tc>
        <w:tc>
          <w:tcPr>
            <w:tcW w:w="1710" w:type="dxa"/>
            <w:tcBorders>
              <w:top w:val="nil"/>
              <w:left w:val="nil"/>
              <w:bottom w:val="nil"/>
              <w:right w:val="nil"/>
            </w:tcBorders>
            <w:vAlign w:val="center"/>
          </w:tcPr>
          <w:p w14:paraId="79BF3CA1" w14:textId="0400597D" w:rsidR="00B335FF" w:rsidRPr="00F6331B" w:rsidRDefault="00B335FF" w:rsidP="00B335FF">
            <w:pPr>
              <w:spacing w:after="0"/>
              <w:jc w:val="center"/>
              <w:rPr>
                <w:sz w:val="22"/>
                <w:szCs w:val="22"/>
              </w:rPr>
            </w:pPr>
            <w:r w:rsidRPr="00F6331B">
              <w:rPr>
                <w:sz w:val="22"/>
                <w:szCs w:val="22"/>
              </w:rPr>
              <w:t>2.59</w:t>
            </w:r>
          </w:p>
        </w:tc>
        <w:tc>
          <w:tcPr>
            <w:tcW w:w="1170" w:type="dxa"/>
            <w:tcBorders>
              <w:top w:val="nil"/>
              <w:left w:val="nil"/>
              <w:bottom w:val="nil"/>
              <w:right w:val="nil"/>
            </w:tcBorders>
            <w:vAlign w:val="center"/>
          </w:tcPr>
          <w:p w14:paraId="3885F3A9" w14:textId="24387FE1" w:rsidR="00B335FF" w:rsidRPr="00F6331B" w:rsidRDefault="00300803" w:rsidP="00B335FF">
            <w:pPr>
              <w:spacing w:after="0"/>
              <w:jc w:val="center"/>
              <w:rPr>
                <w:sz w:val="22"/>
                <w:szCs w:val="22"/>
              </w:rPr>
            </w:pPr>
            <w:r w:rsidRPr="00F6331B">
              <w:rPr>
                <w:sz w:val="22"/>
                <w:szCs w:val="22"/>
              </w:rPr>
              <w:t>2.15</w:t>
            </w:r>
          </w:p>
        </w:tc>
      </w:tr>
      <w:tr w:rsidR="00496EE3" w:rsidRPr="00BE1459" w14:paraId="0C4272F1" w14:textId="77777777" w:rsidTr="005717E7">
        <w:trPr>
          <w:trHeight w:hRule="exact" w:val="288"/>
          <w:jc w:val="center"/>
        </w:trPr>
        <w:tc>
          <w:tcPr>
            <w:tcW w:w="1980" w:type="dxa"/>
            <w:tcBorders>
              <w:top w:val="nil"/>
              <w:left w:val="nil"/>
              <w:bottom w:val="nil"/>
              <w:right w:val="nil"/>
            </w:tcBorders>
            <w:shd w:val="clear" w:color="auto" w:fill="auto"/>
            <w:noWrap/>
            <w:vAlign w:val="center"/>
          </w:tcPr>
          <w:p w14:paraId="335D88AE" w14:textId="3F3374D1" w:rsidR="00B335FF" w:rsidRPr="00BE1459" w:rsidRDefault="00B335FF" w:rsidP="00B335FF">
            <w:pPr>
              <w:spacing w:after="0"/>
              <w:rPr>
                <w:rFonts w:ascii="Symbol" w:hAnsi="Symbol"/>
                <w:i/>
                <w:iCs/>
                <w:sz w:val="22"/>
                <w:szCs w:val="22"/>
              </w:rPr>
            </w:pPr>
            <w:r w:rsidRPr="00BE1459">
              <w:rPr>
                <w:rFonts w:ascii="Symbol" w:hAnsi="Symbol"/>
                <w:i/>
                <w:iCs/>
                <w:sz w:val="22"/>
                <w:szCs w:val="22"/>
              </w:rPr>
              <w:t></w:t>
            </w:r>
          </w:p>
        </w:tc>
        <w:tc>
          <w:tcPr>
            <w:tcW w:w="1440" w:type="dxa"/>
            <w:tcBorders>
              <w:top w:val="nil"/>
              <w:left w:val="nil"/>
              <w:bottom w:val="nil"/>
              <w:right w:val="nil"/>
            </w:tcBorders>
            <w:vAlign w:val="center"/>
          </w:tcPr>
          <w:p w14:paraId="6B665EA8" w14:textId="39C63C58" w:rsidR="00B335FF" w:rsidRPr="00F6331B" w:rsidRDefault="00B335FF" w:rsidP="00B335FF">
            <w:pPr>
              <w:spacing w:after="0"/>
              <w:jc w:val="center"/>
              <w:rPr>
                <w:sz w:val="22"/>
                <w:szCs w:val="22"/>
              </w:rPr>
            </w:pPr>
            <w:r w:rsidRPr="00F6331B">
              <w:rPr>
                <w:sz w:val="22"/>
                <w:szCs w:val="22"/>
              </w:rPr>
              <w:t>0.00002769</w:t>
            </w:r>
          </w:p>
        </w:tc>
        <w:tc>
          <w:tcPr>
            <w:tcW w:w="1620" w:type="dxa"/>
            <w:tcBorders>
              <w:top w:val="nil"/>
              <w:left w:val="nil"/>
              <w:bottom w:val="nil"/>
              <w:right w:val="nil"/>
            </w:tcBorders>
            <w:shd w:val="clear" w:color="auto" w:fill="auto"/>
            <w:noWrap/>
            <w:vAlign w:val="center"/>
          </w:tcPr>
          <w:p w14:paraId="16F3FF85" w14:textId="3415505E" w:rsidR="00B335FF" w:rsidRPr="00F6331B" w:rsidRDefault="00B335FF" w:rsidP="00B335FF">
            <w:pPr>
              <w:spacing w:after="0"/>
              <w:jc w:val="center"/>
              <w:rPr>
                <w:sz w:val="22"/>
                <w:szCs w:val="22"/>
              </w:rPr>
            </w:pPr>
            <w:r w:rsidRPr="00F6331B">
              <w:rPr>
                <w:sz w:val="22"/>
                <w:szCs w:val="22"/>
              </w:rPr>
              <w:t>0.00004076</w:t>
            </w:r>
          </w:p>
        </w:tc>
        <w:tc>
          <w:tcPr>
            <w:tcW w:w="1350" w:type="dxa"/>
            <w:tcBorders>
              <w:top w:val="nil"/>
              <w:left w:val="nil"/>
              <w:bottom w:val="nil"/>
              <w:right w:val="nil"/>
            </w:tcBorders>
            <w:vAlign w:val="center"/>
          </w:tcPr>
          <w:p w14:paraId="299E5F2B" w14:textId="30B8E2D7" w:rsidR="00B335FF" w:rsidRPr="00F6331B" w:rsidRDefault="00B335FF" w:rsidP="00B335FF">
            <w:pPr>
              <w:spacing w:after="0"/>
              <w:jc w:val="center"/>
              <w:rPr>
                <w:sz w:val="22"/>
                <w:szCs w:val="22"/>
              </w:rPr>
            </w:pPr>
            <w:r w:rsidRPr="00F6331B">
              <w:rPr>
                <w:sz w:val="22"/>
                <w:szCs w:val="22"/>
              </w:rPr>
              <w:t>0.00005408</w:t>
            </w:r>
          </w:p>
        </w:tc>
        <w:tc>
          <w:tcPr>
            <w:tcW w:w="1710" w:type="dxa"/>
            <w:tcBorders>
              <w:top w:val="nil"/>
              <w:left w:val="nil"/>
              <w:bottom w:val="nil"/>
              <w:right w:val="nil"/>
            </w:tcBorders>
            <w:vAlign w:val="center"/>
          </w:tcPr>
          <w:p w14:paraId="3BB5C3E5" w14:textId="1C75B4C1" w:rsidR="00B335FF" w:rsidRPr="00F6331B" w:rsidRDefault="00B335FF" w:rsidP="00B335FF">
            <w:pPr>
              <w:spacing w:after="0"/>
              <w:jc w:val="center"/>
              <w:rPr>
                <w:sz w:val="22"/>
                <w:szCs w:val="22"/>
              </w:rPr>
            </w:pPr>
            <w:r w:rsidRPr="00F6331B">
              <w:rPr>
                <w:sz w:val="22"/>
                <w:szCs w:val="22"/>
              </w:rPr>
              <w:t>0.000044980</w:t>
            </w:r>
          </w:p>
        </w:tc>
        <w:tc>
          <w:tcPr>
            <w:tcW w:w="1170" w:type="dxa"/>
            <w:tcBorders>
              <w:top w:val="nil"/>
              <w:left w:val="nil"/>
              <w:bottom w:val="nil"/>
              <w:right w:val="nil"/>
            </w:tcBorders>
            <w:vAlign w:val="center"/>
          </w:tcPr>
          <w:p w14:paraId="7BFA31D1" w14:textId="09792077" w:rsidR="00496EE3" w:rsidRDefault="005717E7" w:rsidP="00300803">
            <w:pPr>
              <w:spacing w:after="0"/>
              <w:jc w:val="center"/>
              <w:rPr>
                <w:sz w:val="22"/>
                <w:szCs w:val="22"/>
              </w:rPr>
            </w:pPr>
            <w:r w:rsidRPr="005717E7">
              <w:rPr>
                <w:sz w:val="22"/>
                <w:szCs w:val="22"/>
              </w:rPr>
              <w:t>0.000043</w:t>
            </w:r>
          </w:p>
          <w:p w14:paraId="2E191D9B" w14:textId="55A6D304" w:rsidR="00300803" w:rsidRPr="00F6331B" w:rsidRDefault="00300803" w:rsidP="00300803">
            <w:pPr>
              <w:spacing w:after="0"/>
              <w:jc w:val="center"/>
              <w:rPr>
                <w:sz w:val="22"/>
                <w:szCs w:val="22"/>
                <w:lang w:eastAsia="ja-JP"/>
              </w:rPr>
            </w:pPr>
            <w:r w:rsidRPr="00F6331B">
              <w:rPr>
                <w:sz w:val="22"/>
                <w:szCs w:val="22"/>
              </w:rPr>
              <w:t>0.000043</w:t>
            </w:r>
          </w:p>
          <w:p w14:paraId="472908C6" w14:textId="77777777" w:rsidR="00B335FF" w:rsidRPr="00F6331B" w:rsidRDefault="00B335FF" w:rsidP="00B335FF">
            <w:pPr>
              <w:spacing w:after="0"/>
              <w:jc w:val="center"/>
              <w:rPr>
                <w:sz w:val="22"/>
                <w:szCs w:val="22"/>
              </w:rPr>
            </w:pPr>
          </w:p>
        </w:tc>
      </w:tr>
      <w:tr w:rsidR="00496EE3" w:rsidRPr="00BE1459" w14:paraId="168A9434" w14:textId="77777777" w:rsidTr="005717E7">
        <w:trPr>
          <w:trHeight w:hRule="exact" w:val="288"/>
          <w:jc w:val="center"/>
        </w:trPr>
        <w:tc>
          <w:tcPr>
            <w:tcW w:w="1980" w:type="dxa"/>
            <w:tcBorders>
              <w:top w:val="nil"/>
              <w:left w:val="nil"/>
              <w:bottom w:val="nil"/>
              <w:right w:val="nil"/>
            </w:tcBorders>
            <w:shd w:val="clear" w:color="auto" w:fill="auto"/>
            <w:noWrap/>
            <w:vAlign w:val="center"/>
            <w:hideMark/>
          </w:tcPr>
          <w:p w14:paraId="6C404750" w14:textId="3FE330E4" w:rsidR="00B335FF" w:rsidRPr="00BE1459" w:rsidRDefault="00B335FF" w:rsidP="00B335FF">
            <w:pPr>
              <w:spacing w:after="0"/>
              <w:rPr>
                <w:rFonts w:ascii="Symbol" w:hAnsi="Symbol"/>
                <w:i/>
                <w:iCs/>
                <w:sz w:val="22"/>
                <w:szCs w:val="22"/>
              </w:rPr>
            </w:pPr>
            <w:r w:rsidRPr="00BE1459">
              <w:rPr>
                <w:rFonts w:ascii="Symbol" w:hAnsi="Symbol"/>
                <w:i/>
                <w:iCs/>
                <w:sz w:val="22"/>
                <w:szCs w:val="22"/>
              </w:rPr>
              <w:t></w:t>
            </w:r>
          </w:p>
        </w:tc>
        <w:tc>
          <w:tcPr>
            <w:tcW w:w="1440" w:type="dxa"/>
            <w:tcBorders>
              <w:top w:val="nil"/>
              <w:left w:val="nil"/>
              <w:bottom w:val="nil"/>
              <w:right w:val="nil"/>
            </w:tcBorders>
            <w:vAlign w:val="center"/>
          </w:tcPr>
          <w:p w14:paraId="274BE5E1" w14:textId="4B7DDCA8" w:rsidR="00B335FF" w:rsidRPr="00F6331B" w:rsidRDefault="00B335FF" w:rsidP="00B335FF">
            <w:pPr>
              <w:spacing w:after="0"/>
              <w:jc w:val="center"/>
              <w:rPr>
                <w:sz w:val="22"/>
                <w:szCs w:val="22"/>
              </w:rPr>
            </w:pPr>
            <w:r w:rsidRPr="00F6331B">
              <w:rPr>
                <w:sz w:val="22"/>
                <w:szCs w:val="22"/>
              </w:rPr>
              <w:t>0.78</w:t>
            </w:r>
          </w:p>
        </w:tc>
        <w:tc>
          <w:tcPr>
            <w:tcW w:w="1620" w:type="dxa"/>
            <w:tcBorders>
              <w:top w:val="nil"/>
              <w:left w:val="nil"/>
              <w:bottom w:val="nil"/>
              <w:right w:val="nil"/>
            </w:tcBorders>
            <w:shd w:val="clear" w:color="auto" w:fill="auto"/>
            <w:noWrap/>
            <w:vAlign w:val="center"/>
          </w:tcPr>
          <w:p w14:paraId="122BE697" w14:textId="09D76C0E" w:rsidR="00B335FF" w:rsidRPr="00F6331B" w:rsidRDefault="00B335FF" w:rsidP="00B335FF">
            <w:pPr>
              <w:spacing w:after="0"/>
              <w:jc w:val="center"/>
              <w:rPr>
                <w:sz w:val="22"/>
                <w:szCs w:val="22"/>
              </w:rPr>
            </w:pPr>
            <w:r w:rsidRPr="00F6331B">
              <w:rPr>
                <w:sz w:val="22"/>
                <w:szCs w:val="22"/>
              </w:rPr>
              <w:t>0.99</w:t>
            </w:r>
          </w:p>
        </w:tc>
        <w:tc>
          <w:tcPr>
            <w:tcW w:w="1350" w:type="dxa"/>
            <w:tcBorders>
              <w:top w:val="nil"/>
              <w:left w:val="nil"/>
              <w:bottom w:val="nil"/>
              <w:right w:val="nil"/>
            </w:tcBorders>
            <w:vAlign w:val="center"/>
          </w:tcPr>
          <w:p w14:paraId="3939FBCF" w14:textId="285904AB" w:rsidR="00B335FF" w:rsidRPr="00F6331B" w:rsidRDefault="00B335FF" w:rsidP="00B335FF">
            <w:pPr>
              <w:spacing w:after="0"/>
              <w:jc w:val="center"/>
              <w:rPr>
                <w:sz w:val="22"/>
                <w:szCs w:val="22"/>
              </w:rPr>
            </w:pPr>
            <w:r w:rsidRPr="00F6331B">
              <w:rPr>
                <w:sz w:val="22"/>
                <w:szCs w:val="22"/>
              </w:rPr>
              <w:t>1.31</w:t>
            </w:r>
          </w:p>
        </w:tc>
        <w:tc>
          <w:tcPr>
            <w:tcW w:w="1710" w:type="dxa"/>
            <w:tcBorders>
              <w:top w:val="nil"/>
              <w:left w:val="nil"/>
              <w:bottom w:val="nil"/>
              <w:right w:val="nil"/>
            </w:tcBorders>
            <w:vAlign w:val="center"/>
          </w:tcPr>
          <w:p w14:paraId="007DFC96" w14:textId="6AA40742" w:rsidR="00B335FF" w:rsidRPr="00F6331B" w:rsidRDefault="00B335FF" w:rsidP="00B335FF">
            <w:pPr>
              <w:spacing w:after="0"/>
              <w:jc w:val="center"/>
              <w:rPr>
                <w:sz w:val="22"/>
                <w:szCs w:val="22"/>
              </w:rPr>
            </w:pPr>
            <w:r w:rsidRPr="00F6331B">
              <w:rPr>
                <w:sz w:val="22"/>
                <w:szCs w:val="22"/>
              </w:rPr>
              <w:t>1.00</w:t>
            </w:r>
          </w:p>
        </w:tc>
        <w:tc>
          <w:tcPr>
            <w:tcW w:w="1170" w:type="dxa"/>
            <w:tcBorders>
              <w:top w:val="nil"/>
              <w:left w:val="nil"/>
              <w:bottom w:val="nil"/>
              <w:right w:val="nil"/>
            </w:tcBorders>
            <w:vAlign w:val="center"/>
          </w:tcPr>
          <w:p w14:paraId="7C4FA56F" w14:textId="3E589AC5" w:rsidR="00B335FF" w:rsidRPr="00F6331B" w:rsidRDefault="00F6331B" w:rsidP="00B335FF">
            <w:pPr>
              <w:spacing w:after="0"/>
              <w:jc w:val="center"/>
              <w:rPr>
                <w:sz w:val="22"/>
                <w:szCs w:val="22"/>
              </w:rPr>
            </w:pPr>
            <w:r w:rsidRPr="00F6331B">
              <w:rPr>
                <w:sz w:val="22"/>
                <w:szCs w:val="22"/>
              </w:rPr>
              <w:t>1.14</w:t>
            </w:r>
          </w:p>
        </w:tc>
      </w:tr>
      <w:tr w:rsidR="00496EE3" w:rsidRPr="00BE1459" w14:paraId="0AA9ECC8" w14:textId="77777777" w:rsidTr="005717E7">
        <w:trPr>
          <w:trHeight w:hRule="exact" w:val="288"/>
          <w:jc w:val="center"/>
        </w:trPr>
        <w:tc>
          <w:tcPr>
            <w:tcW w:w="1980" w:type="dxa"/>
            <w:tcBorders>
              <w:top w:val="nil"/>
              <w:left w:val="nil"/>
              <w:bottom w:val="nil"/>
              <w:right w:val="nil"/>
            </w:tcBorders>
            <w:shd w:val="clear" w:color="auto" w:fill="auto"/>
            <w:noWrap/>
            <w:vAlign w:val="center"/>
            <w:hideMark/>
          </w:tcPr>
          <w:p w14:paraId="5D645E17" w14:textId="7A14D4B5" w:rsidR="00B335FF" w:rsidRPr="00BE1459" w:rsidRDefault="00B335FF" w:rsidP="00B335FF">
            <w:pPr>
              <w:spacing w:after="0"/>
              <w:rPr>
                <w:rFonts w:ascii="Symbol" w:hAnsi="Symbol"/>
                <w:i/>
                <w:iCs/>
                <w:sz w:val="22"/>
                <w:szCs w:val="22"/>
              </w:rPr>
            </w:pPr>
            <w:r w:rsidRPr="00BE1459">
              <w:rPr>
                <w:i/>
                <w:iCs/>
                <w:sz w:val="22"/>
                <w:szCs w:val="22"/>
              </w:rPr>
              <w:t>S</w:t>
            </w:r>
            <w:r w:rsidRPr="00BE1459">
              <w:rPr>
                <w:sz w:val="22"/>
                <w:szCs w:val="22"/>
                <w:vertAlign w:val="subscript"/>
              </w:rPr>
              <w:t>EQ</w:t>
            </w:r>
          </w:p>
        </w:tc>
        <w:tc>
          <w:tcPr>
            <w:tcW w:w="1440" w:type="dxa"/>
            <w:tcBorders>
              <w:top w:val="nil"/>
              <w:left w:val="nil"/>
              <w:bottom w:val="nil"/>
              <w:right w:val="nil"/>
            </w:tcBorders>
            <w:vAlign w:val="center"/>
          </w:tcPr>
          <w:p w14:paraId="1F477B74" w14:textId="71E98923" w:rsidR="00B335FF" w:rsidRPr="00F6331B" w:rsidRDefault="00B335FF" w:rsidP="00B335FF">
            <w:pPr>
              <w:spacing w:after="0"/>
              <w:jc w:val="center"/>
              <w:rPr>
                <w:sz w:val="22"/>
                <w:szCs w:val="22"/>
              </w:rPr>
            </w:pPr>
            <w:r w:rsidRPr="00F6331B">
              <w:rPr>
                <w:sz w:val="22"/>
                <w:szCs w:val="22"/>
              </w:rPr>
              <w:t>43,939</w:t>
            </w:r>
          </w:p>
        </w:tc>
        <w:tc>
          <w:tcPr>
            <w:tcW w:w="1620" w:type="dxa"/>
            <w:tcBorders>
              <w:top w:val="nil"/>
              <w:left w:val="nil"/>
              <w:bottom w:val="nil"/>
              <w:right w:val="nil"/>
            </w:tcBorders>
            <w:shd w:val="clear" w:color="auto" w:fill="auto"/>
            <w:noWrap/>
            <w:vAlign w:val="center"/>
          </w:tcPr>
          <w:p w14:paraId="6A731A39" w14:textId="42540896" w:rsidR="00B335FF" w:rsidRPr="00F6331B" w:rsidRDefault="00B335FF" w:rsidP="00B335FF">
            <w:pPr>
              <w:spacing w:after="0"/>
              <w:jc w:val="center"/>
              <w:rPr>
                <w:sz w:val="22"/>
                <w:szCs w:val="22"/>
              </w:rPr>
            </w:pPr>
            <w:r w:rsidRPr="00F6331B">
              <w:rPr>
                <w:sz w:val="22"/>
                <w:szCs w:val="22"/>
              </w:rPr>
              <w:t>53,946</w:t>
            </w:r>
          </w:p>
        </w:tc>
        <w:tc>
          <w:tcPr>
            <w:tcW w:w="1350" w:type="dxa"/>
            <w:tcBorders>
              <w:top w:val="nil"/>
              <w:left w:val="nil"/>
              <w:bottom w:val="nil"/>
              <w:right w:val="nil"/>
            </w:tcBorders>
            <w:vAlign w:val="center"/>
          </w:tcPr>
          <w:p w14:paraId="5CC1E288" w14:textId="2CDA3C68" w:rsidR="00B335FF" w:rsidRPr="00F6331B" w:rsidRDefault="00B335FF" w:rsidP="00B335FF">
            <w:pPr>
              <w:spacing w:after="0"/>
              <w:jc w:val="center"/>
              <w:rPr>
                <w:sz w:val="22"/>
                <w:szCs w:val="22"/>
              </w:rPr>
            </w:pPr>
            <w:r w:rsidRPr="00F6331B">
              <w:rPr>
                <w:sz w:val="22"/>
                <w:szCs w:val="22"/>
              </w:rPr>
              <w:t>73,376</w:t>
            </w:r>
          </w:p>
        </w:tc>
        <w:tc>
          <w:tcPr>
            <w:tcW w:w="1710" w:type="dxa"/>
            <w:tcBorders>
              <w:top w:val="nil"/>
              <w:left w:val="nil"/>
              <w:bottom w:val="nil"/>
              <w:right w:val="nil"/>
            </w:tcBorders>
            <w:vAlign w:val="center"/>
          </w:tcPr>
          <w:p w14:paraId="151C75D8" w14:textId="31B76331" w:rsidR="00B335FF" w:rsidRPr="00F6331B" w:rsidRDefault="00B335FF" w:rsidP="00B335FF">
            <w:pPr>
              <w:spacing w:after="0"/>
              <w:jc w:val="center"/>
              <w:rPr>
                <w:sz w:val="22"/>
                <w:szCs w:val="22"/>
              </w:rPr>
            </w:pPr>
            <w:r w:rsidRPr="00F6331B">
              <w:rPr>
                <w:sz w:val="22"/>
                <w:szCs w:val="22"/>
              </w:rPr>
              <w:t>57,601</w:t>
            </w:r>
          </w:p>
        </w:tc>
        <w:tc>
          <w:tcPr>
            <w:tcW w:w="1170" w:type="dxa"/>
            <w:tcBorders>
              <w:top w:val="nil"/>
              <w:left w:val="nil"/>
              <w:bottom w:val="nil"/>
              <w:right w:val="nil"/>
            </w:tcBorders>
            <w:vAlign w:val="center"/>
          </w:tcPr>
          <w:p w14:paraId="5F0FA3C4" w14:textId="03B7C70E" w:rsidR="00B335FF" w:rsidRPr="00F6331B" w:rsidRDefault="005717E7" w:rsidP="005717E7">
            <w:pPr>
              <w:spacing w:after="0"/>
              <w:jc w:val="center"/>
              <w:rPr>
                <w:sz w:val="22"/>
                <w:szCs w:val="22"/>
              </w:rPr>
            </w:pPr>
            <w:r>
              <w:rPr>
                <w:sz w:val="22"/>
                <w:szCs w:val="22"/>
              </w:rPr>
              <w:t>49,993</w:t>
            </w:r>
          </w:p>
          <w:p w14:paraId="7FE18B4C" w14:textId="6F605E54" w:rsidR="00F6331B" w:rsidRPr="00F6331B" w:rsidRDefault="00F6331B" w:rsidP="00B335FF">
            <w:pPr>
              <w:spacing w:after="0"/>
              <w:jc w:val="center"/>
              <w:rPr>
                <w:sz w:val="22"/>
                <w:szCs w:val="22"/>
              </w:rPr>
            </w:pPr>
          </w:p>
        </w:tc>
      </w:tr>
      <w:tr w:rsidR="00496EE3" w:rsidRPr="00BE1459" w14:paraId="5E02CF3D" w14:textId="77777777" w:rsidTr="005717E7">
        <w:trPr>
          <w:trHeight w:hRule="exact" w:val="288"/>
          <w:jc w:val="center"/>
        </w:trPr>
        <w:tc>
          <w:tcPr>
            <w:tcW w:w="1980" w:type="dxa"/>
            <w:tcBorders>
              <w:top w:val="nil"/>
              <w:left w:val="nil"/>
              <w:bottom w:val="nil"/>
              <w:right w:val="nil"/>
            </w:tcBorders>
            <w:shd w:val="clear" w:color="auto" w:fill="auto"/>
            <w:noWrap/>
            <w:vAlign w:val="center"/>
            <w:hideMark/>
          </w:tcPr>
          <w:p w14:paraId="33ED6609" w14:textId="466A1681" w:rsidR="00B335FF" w:rsidRPr="00BE1459" w:rsidRDefault="00B335FF" w:rsidP="00B335FF">
            <w:pPr>
              <w:spacing w:after="0"/>
              <w:rPr>
                <w:sz w:val="22"/>
                <w:szCs w:val="22"/>
              </w:rPr>
            </w:pPr>
            <w:r w:rsidRPr="00BE1459">
              <w:rPr>
                <w:i/>
                <w:iCs/>
                <w:sz w:val="22"/>
                <w:szCs w:val="22"/>
              </w:rPr>
              <w:t>S</w:t>
            </w:r>
            <w:r w:rsidRPr="00BE1459">
              <w:rPr>
                <w:sz w:val="22"/>
                <w:szCs w:val="22"/>
                <w:vertAlign w:val="subscript"/>
              </w:rPr>
              <w:t>MAX</w:t>
            </w:r>
          </w:p>
        </w:tc>
        <w:tc>
          <w:tcPr>
            <w:tcW w:w="1440" w:type="dxa"/>
            <w:tcBorders>
              <w:top w:val="nil"/>
              <w:left w:val="nil"/>
              <w:bottom w:val="nil"/>
              <w:right w:val="nil"/>
            </w:tcBorders>
            <w:vAlign w:val="center"/>
          </w:tcPr>
          <w:p w14:paraId="0780432B" w14:textId="37B13E41" w:rsidR="00B335FF" w:rsidRPr="00F6331B" w:rsidRDefault="00B335FF" w:rsidP="00B335FF">
            <w:pPr>
              <w:spacing w:after="0"/>
              <w:jc w:val="center"/>
              <w:rPr>
                <w:sz w:val="22"/>
                <w:szCs w:val="22"/>
              </w:rPr>
            </w:pPr>
            <w:r w:rsidRPr="00F6331B">
              <w:rPr>
                <w:sz w:val="22"/>
                <w:szCs w:val="22"/>
              </w:rPr>
              <w:t>18,493</w:t>
            </w:r>
          </w:p>
        </w:tc>
        <w:tc>
          <w:tcPr>
            <w:tcW w:w="1620" w:type="dxa"/>
            <w:tcBorders>
              <w:top w:val="nil"/>
              <w:left w:val="nil"/>
              <w:bottom w:val="nil"/>
              <w:right w:val="nil"/>
            </w:tcBorders>
            <w:shd w:val="clear" w:color="auto" w:fill="auto"/>
            <w:noWrap/>
            <w:vAlign w:val="center"/>
          </w:tcPr>
          <w:p w14:paraId="2CC6D4A2" w14:textId="6EEE2176" w:rsidR="00B335FF" w:rsidRPr="00F6331B" w:rsidRDefault="00B335FF" w:rsidP="00B335FF">
            <w:pPr>
              <w:spacing w:after="0"/>
              <w:jc w:val="center"/>
              <w:rPr>
                <w:sz w:val="22"/>
                <w:szCs w:val="22"/>
                <w:highlight w:val="yellow"/>
              </w:rPr>
            </w:pPr>
            <w:r w:rsidRPr="00F6331B">
              <w:rPr>
                <w:sz w:val="22"/>
                <w:szCs w:val="22"/>
              </w:rPr>
              <w:t>24,536</w:t>
            </w:r>
          </w:p>
        </w:tc>
        <w:tc>
          <w:tcPr>
            <w:tcW w:w="1350" w:type="dxa"/>
            <w:tcBorders>
              <w:top w:val="nil"/>
              <w:left w:val="nil"/>
              <w:bottom w:val="nil"/>
              <w:right w:val="nil"/>
            </w:tcBorders>
            <w:vAlign w:val="center"/>
          </w:tcPr>
          <w:p w14:paraId="62D80E96" w14:textId="40869A76" w:rsidR="00B335FF" w:rsidRPr="00F6331B" w:rsidRDefault="00B335FF" w:rsidP="00B335FF">
            <w:pPr>
              <w:spacing w:after="0"/>
              <w:jc w:val="center"/>
              <w:rPr>
                <w:sz w:val="22"/>
                <w:szCs w:val="22"/>
                <w:highlight w:val="yellow"/>
              </w:rPr>
            </w:pPr>
            <w:r w:rsidRPr="00F6331B">
              <w:rPr>
                <w:sz w:val="22"/>
                <w:szCs w:val="22"/>
              </w:rPr>
              <w:t>36,116</w:t>
            </w:r>
          </w:p>
        </w:tc>
        <w:tc>
          <w:tcPr>
            <w:tcW w:w="1710" w:type="dxa"/>
            <w:tcBorders>
              <w:top w:val="nil"/>
              <w:left w:val="nil"/>
              <w:bottom w:val="nil"/>
              <w:right w:val="nil"/>
            </w:tcBorders>
            <w:vAlign w:val="center"/>
          </w:tcPr>
          <w:p w14:paraId="15B47220" w14:textId="63651E13" w:rsidR="00B335FF" w:rsidRPr="00F6331B" w:rsidRDefault="00B335FF" w:rsidP="00B335FF">
            <w:pPr>
              <w:spacing w:after="0"/>
              <w:jc w:val="center"/>
              <w:rPr>
                <w:sz w:val="22"/>
                <w:szCs w:val="22"/>
                <w:highlight w:val="yellow"/>
              </w:rPr>
            </w:pPr>
            <w:r w:rsidRPr="00F6331B">
              <w:rPr>
                <w:sz w:val="22"/>
                <w:szCs w:val="22"/>
              </w:rPr>
              <w:t>22,232</w:t>
            </w:r>
          </w:p>
        </w:tc>
        <w:tc>
          <w:tcPr>
            <w:tcW w:w="1170" w:type="dxa"/>
            <w:tcBorders>
              <w:top w:val="nil"/>
              <w:left w:val="nil"/>
              <w:bottom w:val="nil"/>
              <w:right w:val="nil"/>
            </w:tcBorders>
            <w:vAlign w:val="center"/>
          </w:tcPr>
          <w:p w14:paraId="68DFDAF8" w14:textId="44140361" w:rsidR="00496EE3" w:rsidRDefault="005717E7" w:rsidP="00F6331B">
            <w:pPr>
              <w:spacing w:after="0"/>
              <w:jc w:val="center"/>
              <w:rPr>
                <w:sz w:val="22"/>
                <w:szCs w:val="22"/>
              </w:rPr>
            </w:pPr>
            <w:r>
              <w:rPr>
                <w:sz w:val="22"/>
                <w:szCs w:val="22"/>
              </w:rPr>
              <w:t>23,25</w:t>
            </w:r>
            <w:r w:rsidR="00D26CC1">
              <w:rPr>
                <w:sz w:val="22"/>
                <w:szCs w:val="22"/>
              </w:rPr>
              <w:t>0</w:t>
            </w:r>
          </w:p>
          <w:p w14:paraId="4E83FED3" w14:textId="0A83444C" w:rsidR="00F6331B" w:rsidRPr="00F6331B" w:rsidRDefault="00F6331B" w:rsidP="00F6331B">
            <w:pPr>
              <w:spacing w:after="0"/>
              <w:jc w:val="center"/>
              <w:rPr>
                <w:sz w:val="22"/>
                <w:szCs w:val="22"/>
                <w:lang w:eastAsia="ja-JP"/>
              </w:rPr>
            </w:pPr>
            <w:r w:rsidRPr="00F6331B">
              <w:rPr>
                <w:sz w:val="22"/>
                <w:szCs w:val="22"/>
              </w:rPr>
              <w:t>23,256</w:t>
            </w:r>
          </w:p>
          <w:p w14:paraId="468B031A" w14:textId="77777777" w:rsidR="00B335FF" w:rsidRPr="00F6331B" w:rsidRDefault="00B335FF" w:rsidP="00B335FF">
            <w:pPr>
              <w:spacing w:after="0"/>
              <w:jc w:val="center"/>
              <w:rPr>
                <w:sz w:val="22"/>
                <w:szCs w:val="22"/>
                <w:highlight w:val="yellow"/>
              </w:rPr>
            </w:pPr>
          </w:p>
        </w:tc>
      </w:tr>
      <w:tr w:rsidR="00496EE3" w:rsidRPr="00BE1459" w14:paraId="360AC9A0" w14:textId="77777777" w:rsidTr="005717E7">
        <w:trPr>
          <w:trHeight w:hRule="exact" w:val="288"/>
          <w:jc w:val="center"/>
        </w:trPr>
        <w:tc>
          <w:tcPr>
            <w:tcW w:w="1980" w:type="dxa"/>
            <w:tcBorders>
              <w:top w:val="nil"/>
              <w:left w:val="nil"/>
              <w:bottom w:val="nil"/>
              <w:right w:val="nil"/>
            </w:tcBorders>
            <w:shd w:val="clear" w:color="auto" w:fill="auto"/>
            <w:noWrap/>
            <w:vAlign w:val="center"/>
          </w:tcPr>
          <w:p w14:paraId="2CD54C59" w14:textId="6D65BCB3" w:rsidR="00B335FF" w:rsidRPr="00BE1459" w:rsidRDefault="00B335FF" w:rsidP="00B335FF">
            <w:pPr>
              <w:spacing w:after="0"/>
              <w:rPr>
                <w:i/>
                <w:iCs/>
                <w:sz w:val="22"/>
                <w:szCs w:val="22"/>
              </w:rPr>
            </w:pPr>
            <w:r w:rsidRPr="00BE1459">
              <w:rPr>
                <w:i/>
                <w:iCs/>
                <w:sz w:val="22"/>
                <w:szCs w:val="22"/>
              </w:rPr>
              <w:t>S</w:t>
            </w:r>
            <w:r w:rsidRPr="00BE1459">
              <w:rPr>
                <w:sz w:val="22"/>
                <w:szCs w:val="22"/>
                <w:vertAlign w:val="subscript"/>
              </w:rPr>
              <w:t>MSY</w:t>
            </w:r>
          </w:p>
        </w:tc>
        <w:tc>
          <w:tcPr>
            <w:tcW w:w="1440" w:type="dxa"/>
            <w:tcBorders>
              <w:top w:val="nil"/>
              <w:left w:val="nil"/>
              <w:bottom w:val="nil"/>
              <w:right w:val="nil"/>
            </w:tcBorders>
            <w:vAlign w:val="center"/>
          </w:tcPr>
          <w:p w14:paraId="59640BA0" w14:textId="222E6E04" w:rsidR="00B335FF" w:rsidRPr="00F6331B" w:rsidRDefault="00B335FF" w:rsidP="00B335FF">
            <w:pPr>
              <w:spacing w:after="0"/>
              <w:jc w:val="center"/>
              <w:rPr>
                <w:sz w:val="22"/>
                <w:szCs w:val="22"/>
              </w:rPr>
            </w:pPr>
            <w:r w:rsidRPr="00F6331B">
              <w:rPr>
                <w:sz w:val="22"/>
                <w:szCs w:val="22"/>
              </w:rPr>
              <w:t>15,189</w:t>
            </w:r>
          </w:p>
        </w:tc>
        <w:tc>
          <w:tcPr>
            <w:tcW w:w="1620" w:type="dxa"/>
            <w:tcBorders>
              <w:top w:val="nil"/>
              <w:left w:val="nil"/>
              <w:bottom w:val="nil"/>
              <w:right w:val="nil"/>
            </w:tcBorders>
            <w:shd w:val="clear" w:color="auto" w:fill="auto"/>
            <w:noWrap/>
            <w:vAlign w:val="center"/>
          </w:tcPr>
          <w:p w14:paraId="37C9FFF7" w14:textId="7305084C" w:rsidR="00B335FF" w:rsidRPr="00F6331B" w:rsidRDefault="00B335FF" w:rsidP="00B335FF">
            <w:pPr>
              <w:spacing w:after="0"/>
              <w:jc w:val="center"/>
              <w:rPr>
                <w:sz w:val="22"/>
                <w:szCs w:val="22"/>
              </w:rPr>
            </w:pPr>
            <w:r w:rsidRPr="00F6331B">
              <w:rPr>
                <w:sz w:val="22"/>
                <w:szCs w:val="22"/>
              </w:rPr>
              <w:t>18,576</w:t>
            </w:r>
          </w:p>
        </w:tc>
        <w:tc>
          <w:tcPr>
            <w:tcW w:w="1350" w:type="dxa"/>
            <w:tcBorders>
              <w:top w:val="nil"/>
              <w:left w:val="nil"/>
              <w:bottom w:val="nil"/>
              <w:right w:val="nil"/>
            </w:tcBorders>
            <w:vAlign w:val="center"/>
          </w:tcPr>
          <w:p w14:paraId="5B6D8A9C" w14:textId="231C53C2" w:rsidR="00B335FF" w:rsidRPr="00F6331B" w:rsidRDefault="00B335FF" w:rsidP="00B335FF">
            <w:pPr>
              <w:spacing w:after="0"/>
              <w:jc w:val="center"/>
              <w:rPr>
                <w:sz w:val="22"/>
                <w:szCs w:val="22"/>
              </w:rPr>
            </w:pPr>
            <w:r w:rsidRPr="00F6331B">
              <w:rPr>
                <w:sz w:val="22"/>
                <w:szCs w:val="22"/>
              </w:rPr>
              <w:t>25,456</w:t>
            </w:r>
          </w:p>
        </w:tc>
        <w:tc>
          <w:tcPr>
            <w:tcW w:w="1710" w:type="dxa"/>
            <w:tcBorders>
              <w:top w:val="nil"/>
              <w:left w:val="nil"/>
              <w:bottom w:val="nil"/>
              <w:right w:val="nil"/>
            </w:tcBorders>
            <w:vAlign w:val="center"/>
          </w:tcPr>
          <w:p w14:paraId="146B6162" w14:textId="393F9F7C" w:rsidR="00B335FF" w:rsidRPr="00F6331B" w:rsidRDefault="00B335FF" w:rsidP="00B335FF">
            <w:pPr>
              <w:spacing w:after="0"/>
              <w:jc w:val="center"/>
              <w:rPr>
                <w:sz w:val="22"/>
                <w:szCs w:val="22"/>
              </w:rPr>
            </w:pPr>
            <w:r w:rsidRPr="00F6331B">
              <w:rPr>
                <w:sz w:val="22"/>
                <w:szCs w:val="22"/>
              </w:rPr>
              <w:t>18,175</w:t>
            </w:r>
          </w:p>
        </w:tc>
        <w:tc>
          <w:tcPr>
            <w:tcW w:w="1170" w:type="dxa"/>
            <w:tcBorders>
              <w:top w:val="nil"/>
              <w:left w:val="nil"/>
              <w:bottom w:val="nil"/>
              <w:right w:val="nil"/>
            </w:tcBorders>
            <w:vAlign w:val="center"/>
          </w:tcPr>
          <w:p w14:paraId="7683B6DA" w14:textId="268BE1FC" w:rsidR="00B335FF" w:rsidRPr="00F6331B" w:rsidRDefault="00F6331B" w:rsidP="00B335FF">
            <w:pPr>
              <w:spacing w:after="0"/>
              <w:jc w:val="center"/>
              <w:rPr>
                <w:sz w:val="22"/>
                <w:szCs w:val="22"/>
              </w:rPr>
            </w:pPr>
            <w:r w:rsidRPr="00F6331B">
              <w:rPr>
                <w:sz w:val="22"/>
                <w:szCs w:val="22"/>
              </w:rPr>
              <w:t>17,400</w:t>
            </w:r>
          </w:p>
        </w:tc>
      </w:tr>
      <w:tr w:rsidR="00496EE3" w:rsidRPr="00BE1459" w14:paraId="7D51B3D9" w14:textId="77777777" w:rsidTr="005717E7">
        <w:trPr>
          <w:trHeight w:hRule="exact" w:val="288"/>
          <w:jc w:val="center"/>
        </w:trPr>
        <w:tc>
          <w:tcPr>
            <w:tcW w:w="1980" w:type="dxa"/>
            <w:tcBorders>
              <w:top w:val="nil"/>
              <w:left w:val="nil"/>
              <w:bottom w:val="nil"/>
              <w:right w:val="nil"/>
            </w:tcBorders>
            <w:shd w:val="clear" w:color="auto" w:fill="auto"/>
            <w:noWrap/>
            <w:vAlign w:val="center"/>
            <w:hideMark/>
          </w:tcPr>
          <w:p w14:paraId="56E5BF7D" w14:textId="145F5B78" w:rsidR="00B335FF" w:rsidRPr="00BE1459" w:rsidRDefault="00B335FF" w:rsidP="00B335FF">
            <w:pPr>
              <w:spacing w:after="0"/>
              <w:rPr>
                <w:sz w:val="22"/>
                <w:szCs w:val="22"/>
              </w:rPr>
            </w:pPr>
            <w:r w:rsidRPr="00BE1459">
              <w:rPr>
                <w:i/>
                <w:iCs/>
                <w:sz w:val="22"/>
                <w:szCs w:val="22"/>
              </w:rPr>
              <w:t>U</w:t>
            </w:r>
            <w:r w:rsidRPr="00BE1459">
              <w:rPr>
                <w:sz w:val="22"/>
                <w:szCs w:val="22"/>
                <w:vertAlign w:val="subscript"/>
              </w:rPr>
              <w:t>MSY</w:t>
            </w:r>
          </w:p>
        </w:tc>
        <w:tc>
          <w:tcPr>
            <w:tcW w:w="1440" w:type="dxa"/>
            <w:tcBorders>
              <w:top w:val="nil"/>
              <w:left w:val="nil"/>
              <w:bottom w:val="nil"/>
              <w:right w:val="nil"/>
            </w:tcBorders>
            <w:vAlign w:val="center"/>
          </w:tcPr>
          <w:p w14:paraId="318728C6" w14:textId="198CC3E7" w:rsidR="00B335FF" w:rsidRPr="00F6331B" w:rsidRDefault="00B335FF" w:rsidP="00B335FF">
            <w:pPr>
              <w:spacing w:after="0"/>
              <w:jc w:val="center"/>
              <w:rPr>
                <w:sz w:val="22"/>
                <w:szCs w:val="22"/>
              </w:rPr>
            </w:pPr>
            <w:r w:rsidRPr="00F6331B">
              <w:rPr>
                <w:sz w:val="22"/>
                <w:szCs w:val="22"/>
              </w:rPr>
              <w:t>0.64</w:t>
            </w:r>
          </w:p>
        </w:tc>
        <w:tc>
          <w:tcPr>
            <w:tcW w:w="1620" w:type="dxa"/>
            <w:tcBorders>
              <w:top w:val="nil"/>
              <w:left w:val="nil"/>
              <w:bottom w:val="nil"/>
              <w:right w:val="nil"/>
            </w:tcBorders>
            <w:shd w:val="clear" w:color="auto" w:fill="auto"/>
            <w:noWrap/>
            <w:vAlign w:val="center"/>
          </w:tcPr>
          <w:p w14:paraId="7F3E9EFA" w14:textId="2944D60C" w:rsidR="00B335FF" w:rsidRPr="00F6331B" w:rsidRDefault="00B335FF" w:rsidP="00B335FF">
            <w:pPr>
              <w:spacing w:after="0"/>
              <w:jc w:val="center"/>
              <w:rPr>
                <w:sz w:val="22"/>
                <w:szCs w:val="22"/>
              </w:rPr>
            </w:pPr>
            <w:r w:rsidRPr="00F6331B">
              <w:rPr>
                <w:sz w:val="22"/>
                <w:szCs w:val="22"/>
              </w:rPr>
              <w:t>0.76</w:t>
            </w:r>
          </w:p>
        </w:tc>
        <w:tc>
          <w:tcPr>
            <w:tcW w:w="1350" w:type="dxa"/>
            <w:tcBorders>
              <w:top w:val="nil"/>
              <w:left w:val="nil"/>
              <w:bottom w:val="nil"/>
              <w:right w:val="nil"/>
            </w:tcBorders>
            <w:vAlign w:val="center"/>
          </w:tcPr>
          <w:p w14:paraId="2065EB7C" w14:textId="50D460D3" w:rsidR="00B335FF" w:rsidRPr="00F6331B" w:rsidRDefault="00B335FF" w:rsidP="00B335FF">
            <w:pPr>
              <w:spacing w:after="0"/>
              <w:jc w:val="center"/>
              <w:rPr>
                <w:sz w:val="22"/>
                <w:szCs w:val="22"/>
              </w:rPr>
            </w:pPr>
            <w:r w:rsidRPr="00F6331B">
              <w:rPr>
                <w:sz w:val="22"/>
                <w:szCs w:val="22"/>
              </w:rPr>
              <w:t>0.87</w:t>
            </w:r>
          </w:p>
        </w:tc>
        <w:tc>
          <w:tcPr>
            <w:tcW w:w="1710" w:type="dxa"/>
            <w:tcBorders>
              <w:top w:val="nil"/>
              <w:left w:val="nil"/>
              <w:bottom w:val="nil"/>
              <w:right w:val="nil"/>
            </w:tcBorders>
            <w:vAlign w:val="center"/>
          </w:tcPr>
          <w:p w14:paraId="0107C7E5" w14:textId="58D6370E" w:rsidR="00B335FF" w:rsidRPr="00F6331B" w:rsidRDefault="00B335FF" w:rsidP="00B335FF">
            <w:pPr>
              <w:spacing w:after="0"/>
              <w:jc w:val="center"/>
              <w:rPr>
                <w:sz w:val="22"/>
                <w:szCs w:val="22"/>
              </w:rPr>
            </w:pPr>
            <w:r w:rsidRPr="00F6331B">
              <w:rPr>
                <w:sz w:val="22"/>
                <w:szCs w:val="22"/>
              </w:rPr>
              <w:t>0.83</w:t>
            </w:r>
          </w:p>
        </w:tc>
        <w:tc>
          <w:tcPr>
            <w:tcW w:w="1170" w:type="dxa"/>
            <w:tcBorders>
              <w:top w:val="nil"/>
              <w:left w:val="nil"/>
              <w:bottom w:val="nil"/>
              <w:right w:val="nil"/>
            </w:tcBorders>
            <w:vAlign w:val="center"/>
          </w:tcPr>
          <w:p w14:paraId="228C597C" w14:textId="3094F5E6" w:rsidR="00B335FF" w:rsidRPr="00F6331B" w:rsidRDefault="00F6331B" w:rsidP="00B335FF">
            <w:pPr>
              <w:spacing w:after="0"/>
              <w:jc w:val="center"/>
              <w:rPr>
                <w:sz w:val="22"/>
                <w:szCs w:val="22"/>
              </w:rPr>
            </w:pPr>
            <w:r w:rsidRPr="00F6331B">
              <w:rPr>
                <w:sz w:val="22"/>
                <w:szCs w:val="22"/>
              </w:rPr>
              <w:t>0.75</w:t>
            </w:r>
          </w:p>
        </w:tc>
      </w:tr>
      <w:tr w:rsidR="00496EE3" w:rsidRPr="00BE1459" w14:paraId="7ADC05DE" w14:textId="77777777" w:rsidTr="005717E7">
        <w:trPr>
          <w:trHeight w:hRule="exact" w:val="288"/>
          <w:jc w:val="center"/>
        </w:trPr>
        <w:tc>
          <w:tcPr>
            <w:tcW w:w="1980" w:type="dxa"/>
            <w:tcBorders>
              <w:top w:val="nil"/>
              <w:left w:val="nil"/>
              <w:bottom w:val="nil"/>
              <w:right w:val="nil"/>
            </w:tcBorders>
            <w:shd w:val="clear" w:color="auto" w:fill="auto"/>
            <w:noWrap/>
            <w:vAlign w:val="center"/>
            <w:hideMark/>
          </w:tcPr>
          <w:p w14:paraId="426D9450" w14:textId="793D42D5" w:rsidR="00B335FF" w:rsidRPr="00BE1459" w:rsidRDefault="00B335FF" w:rsidP="00B335FF">
            <w:pPr>
              <w:spacing w:after="0"/>
              <w:rPr>
                <w:sz w:val="22"/>
                <w:szCs w:val="22"/>
              </w:rPr>
            </w:pPr>
            <w:commentRangeStart w:id="43"/>
            <w:r w:rsidRPr="00BE1459">
              <w:rPr>
                <w:sz w:val="22"/>
                <w:szCs w:val="22"/>
              </w:rPr>
              <w:t>MSY</w:t>
            </w:r>
            <w:commentRangeEnd w:id="43"/>
            <w:r>
              <w:rPr>
                <w:rStyle w:val="CommentReference"/>
              </w:rPr>
              <w:commentReference w:id="43"/>
            </w:r>
          </w:p>
        </w:tc>
        <w:tc>
          <w:tcPr>
            <w:tcW w:w="1440" w:type="dxa"/>
            <w:tcBorders>
              <w:top w:val="nil"/>
              <w:left w:val="nil"/>
              <w:bottom w:val="nil"/>
              <w:right w:val="nil"/>
            </w:tcBorders>
            <w:vAlign w:val="center"/>
          </w:tcPr>
          <w:p w14:paraId="485B05C7" w14:textId="78E5A6D6" w:rsidR="00B335FF" w:rsidRPr="00F6331B" w:rsidRDefault="00B335FF" w:rsidP="00B335FF">
            <w:pPr>
              <w:spacing w:after="0"/>
              <w:jc w:val="center"/>
              <w:rPr>
                <w:sz w:val="22"/>
                <w:szCs w:val="22"/>
              </w:rPr>
            </w:pPr>
            <w:r w:rsidRPr="00F6331B">
              <w:rPr>
                <w:sz w:val="22"/>
                <w:szCs w:val="22"/>
              </w:rPr>
              <w:t>33,628</w:t>
            </w:r>
          </w:p>
        </w:tc>
        <w:tc>
          <w:tcPr>
            <w:tcW w:w="1620" w:type="dxa"/>
            <w:tcBorders>
              <w:top w:val="nil"/>
              <w:left w:val="nil"/>
              <w:bottom w:val="nil"/>
              <w:right w:val="nil"/>
            </w:tcBorders>
            <w:shd w:val="clear" w:color="auto" w:fill="auto"/>
            <w:noWrap/>
            <w:vAlign w:val="center"/>
          </w:tcPr>
          <w:p w14:paraId="1F5749CC" w14:textId="3E39EF79" w:rsidR="00B335FF" w:rsidRPr="00F6331B" w:rsidRDefault="00B335FF" w:rsidP="00B335FF">
            <w:pPr>
              <w:spacing w:after="0"/>
              <w:jc w:val="center"/>
              <w:rPr>
                <w:sz w:val="22"/>
                <w:szCs w:val="22"/>
              </w:rPr>
            </w:pPr>
            <w:r w:rsidRPr="00F6331B">
              <w:rPr>
                <w:sz w:val="22"/>
                <w:szCs w:val="22"/>
              </w:rPr>
              <w:t>60,421</w:t>
            </w:r>
          </w:p>
        </w:tc>
        <w:tc>
          <w:tcPr>
            <w:tcW w:w="1350" w:type="dxa"/>
            <w:tcBorders>
              <w:top w:val="nil"/>
              <w:left w:val="nil"/>
              <w:bottom w:val="nil"/>
              <w:right w:val="nil"/>
            </w:tcBorders>
            <w:vAlign w:val="center"/>
          </w:tcPr>
          <w:p w14:paraId="72B6D320" w14:textId="4FA4C5CE" w:rsidR="00B335FF" w:rsidRPr="00F6331B" w:rsidRDefault="00B335FF" w:rsidP="00B335FF">
            <w:pPr>
              <w:spacing w:after="0"/>
              <w:jc w:val="center"/>
              <w:rPr>
                <w:sz w:val="22"/>
                <w:szCs w:val="22"/>
              </w:rPr>
            </w:pPr>
            <w:r w:rsidRPr="00F6331B">
              <w:rPr>
                <w:sz w:val="22"/>
                <w:szCs w:val="22"/>
              </w:rPr>
              <w:t>122,352</w:t>
            </w:r>
          </w:p>
        </w:tc>
        <w:tc>
          <w:tcPr>
            <w:tcW w:w="1710" w:type="dxa"/>
            <w:tcBorders>
              <w:top w:val="nil"/>
              <w:left w:val="nil"/>
              <w:bottom w:val="nil"/>
              <w:right w:val="nil"/>
            </w:tcBorders>
            <w:vAlign w:val="center"/>
          </w:tcPr>
          <w:p w14:paraId="6ACE6AEC" w14:textId="2D0AFA37" w:rsidR="00B335FF" w:rsidRPr="00F6331B" w:rsidRDefault="00B335FF" w:rsidP="00B335FF">
            <w:pPr>
              <w:spacing w:after="0"/>
              <w:jc w:val="center"/>
              <w:rPr>
                <w:sz w:val="22"/>
                <w:szCs w:val="22"/>
              </w:rPr>
            </w:pPr>
            <w:r w:rsidRPr="00F6331B">
              <w:rPr>
                <w:sz w:val="22"/>
                <w:szCs w:val="22"/>
              </w:rPr>
              <w:t>89,875</w:t>
            </w:r>
          </w:p>
        </w:tc>
        <w:tc>
          <w:tcPr>
            <w:tcW w:w="1170" w:type="dxa"/>
            <w:tcBorders>
              <w:top w:val="nil"/>
              <w:left w:val="nil"/>
              <w:bottom w:val="nil"/>
              <w:right w:val="nil"/>
            </w:tcBorders>
            <w:vAlign w:val="center"/>
          </w:tcPr>
          <w:p w14:paraId="0BE8BE5F" w14:textId="3F9F7D33" w:rsidR="00B335FF" w:rsidRPr="00F6331B" w:rsidRDefault="00F6331B" w:rsidP="00B335FF">
            <w:pPr>
              <w:spacing w:after="0"/>
              <w:jc w:val="center"/>
              <w:rPr>
                <w:sz w:val="22"/>
                <w:szCs w:val="22"/>
              </w:rPr>
            </w:pPr>
            <w:r w:rsidRPr="00F6331B">
              <w:rPr>
                <w:sz w:val="22"/>
                <w:szCs w:val="22"/>
              </w:rPr>
              <w:t>53,266</w:t>
            </w:r>
          </w:p>
        </w:tc>
      </w:tr>
      <w:tr w:rsidR="005717E7" w:rsidRPr="00BE1459" w14:paraId="20D5154B" w14:textId="77777777" w:rsidTr="005717E7">
        <w:trPr>
          <w:trHeight w:hRule="exact" w:val="288"/>
          <w:jc w:val="center"/>
        </w:trPr>
        <w:tc>
          <w:tcPr>
            <w:tcW w:w="1980" w:type="dxa"/>
            <w:tcBorders>
              <w:top w:val="nil"/>
              <w:left w:val="nil"/>
              <w:bottom w:val="nil"/>
              <w:right w:val="nil"/>
            </w:tcBorders>
            <w:shd w:val="clear" w:color="auto" w:fill="auto"/>
            <w:noWrap/>
            <w:vAlign w:val="center"/>
          </w:tcPr>
          <w:p w14:paraId="752AE02B" w14:textId="51DB8169" w:rsidR="00B113AF" w:rsidRPr="00BE1459" w:rsidRDefault="00B113AF" w:rsidP="00B113AF">
            <w:pPr>
              <w:spacing w:after="0"/>
              <w:rPr>
                <w:sz w:val="22"/>
                <w:szCs w:val="22"/>
              </w:rPr>
            </w:pPr>
            <w:r w:rsidRPr="00BE1459">
              <w:rPr>
                <w:sz w:val="22"/>
                <w:szCs w:val="22"/>
              </w:rPr>
              <w:t>90%</w:t>
            </w:r>
            <w:r w:rsidR="005717E7">
              <w:rPr>
                <w:sz w:val="22"/>
                <w:szCs w:val="22"/>
              </w:rPr>
              <w:t xml:space="preserve"> </w:t>
            </w:r>
            <w:r w:rsidRPr="00BE1459">
              <w:rPr>
                <w:i/>
                <w:iCs/>
                <w:sz w:val="22"/>
                <w:szCs w:val="22"/>
              </w:rPr>
              <w:t>S</w:t>
            </w:r>
            <w:r w:rsidRPr="00BE1459">
              <w:rPr>
                <w:sz w:val="22"/>
                <w:szCs w:val="22"/>
                <w:vertAlign w:val="subscript"/>
              </w:rPr>
              <w:t>MSY</w:t>
            </w:r>
            <w:r w:rsidR="005717E7">
              <w:rPr>
                <w:sz w:val="22"/>
                <w:szCs w:val="22"/>
                <w:vertAlign w:val="subscript"/>
              </w:rPr>
              <w:t xml:space="preserve"> </w:t>
            </w:r>
            <w:r w:rsidR="005717E7">
              <w:rPr>
                <w:sz w:val="22"/>
                <w:szCs w:val="22"/>
              </w:rPr>
              <w:t>Lower</w:t>
            </w:r>
            <w:r w:rsidRPr="00BE1459">
              <w:rPr>
                <w:sz w:val="22"/>
                <w:szCs w:val="22"/>
              </w:rPr>
              <w:t xml:space="preserve"> </w:t>
            </w:r>
            <w:proofErr w:type="spellStart"/>
            <w:r w:rsidR="005717E7">
              <w:rPr>
                <w:sz w:val="22"/>
                <w:szCs w:val="22"/>
              </w:rPr>
              <w:t>lower</w:t>
            </w:r>
            <w:r w:rsidRPr="00BE1459">
              <w:rPr>
                <w:sz w:val="22"/>
                <w:szCs w:val="22"/>
              </w:rPr>
              <w:t>Lower</w:t>
            </w:r>
            <w:proofErr w:type="spellEnd"/>
          </w:p>
        </w:tc>
        <w:tc>
          <w:tcPr>
            <w:tcW w:w="1440" w:type="dxa"/>
            <w:tcBorders>
              <w:top w:val="nil"/>
              <w:left w:val="nil"/>
              <w:bottom w:val="nil"/>
              <w:right w:val="nil"/>
            </w:tcBorders>
            <w:vAlign w:val="center"/>
          </w:tcPr>
          <w:p w14:paraId="08E6CE75" w14:textId="77777777" w:rsidR="00B113AF" w:rsidRPr="00F6331B" w:rsidRDefault="00B113AF" w:rsidP="00B113AF">
            <w:pPr>
              <w:spacing w:after="0"/>
              <w:jc w:val="center"/>
              <w:rPr>
                <w:sz w:val="22"/>
                <w:szCs w:val="22"/>
              </w:rPr>
            </w:pPr>
          </w:p>
        </w:tc>
        <w:tc>
          <w:tcPr>
            <w:tcW w:w="1620" w:type="dxa"/>
            <w:tcBorders>
              <w:top w:val="nil"/>
              <w:left w:val="nil"/>
              <w:bottom w:val="nil"/>
              <w:right w:val="nil"/>
            </w:tcBorders>
            <w:shd w:val="clear" w:color="auto" w:fill="auto"/>
            <w:noWrap/>
            <w:vAlign w:val="center"/>
          </w:tcPr>
          <w:p w14:paraId="198B034C" w14:textId="4FA10CBE" w:rsidR="00B113AF" w:rsidRPr="00F6331B" w:rsidRDefault="003C0C47" w:rsidP="00B113AF">
            <w:pPr>
              <w:spacing w:after="0"/>
              <w:jc w:val="center"/>
              <w:rPr>
                <w:sz w:val="22"/>
                <w:szCs w:val="22"/>
              </w:rPr>
            </w:pPr>
            <w:r w:rsidRPr="00F6331B">
              <w:rPr>
                <w:sz w:val="22"/>
                <w:szCs w:val="22"/>
              </w:rPr>
              <w:t>11,813</w:t>
            </w:r>
          </w:p>
        </w:tc>
        <w:tc>
          <w:tcPr>
            <w:tcW w:w="1350" w:type="dxa"/>
            <w:tcBorders>
              <w:top w:val="nil"/>
              <w:left w:val="nil"/>
              <w:bottom w:val="nil"/>
              <w:right w:val="nil"/>
            </w:tcBorders>
            <w:vAlign w:val="center"/>
          </w:tcPr>
          <w:p w14:paraId="050A3535" w14:textId="77777777" w:rsidR="00B113AF" w:rsidRPr="00F6331B" w:rsidRDefault="00B113AF" w:rsidP="00B113AF">
            <w:pPr>
              <w:spacing w:after="0"/>
              <w:jc w:val="center"/>
              <w:rPr>
                <w:sz w:val="22"/>
                <w:szCs w:val="22"/>
              </w:rPr>
            </w:pPr>
          </w:p>
        </w:tc>
        <w:tc>
          <w:tcPr>
            <w:tcW w:w="1710" w:type="dxa"/>
            <w:tcBorders>
              <w:top w:val="nil"/>
              <w:left w:val="nil"/>
              <w:bottom w:val="nil"/>
              <w:right w:val="nil"/>
            </w:tcBorders>
            <w:vAlign w:val="center"/>
          </w:tcPr>
          <w:p w14:paraId="73A7E760" w14:textId="121B9D3F" w:rsidR="00B113AF" w:rsidRPr="00F6331B" w:rsidRDefault="003C0C47" w:rsidP="00B113AF">
            <w:pPr>
              <w:spacing w:after="0"/>
              <w:jc w:val="center"/>
              <w:rPr>
                <w:sz w:val="22"/>
                <w:szCs w:val="22"/>
              </w:rPr>
            </w:pPr>
            <w:r w:rsidRPr="00F6331B">
              <w:rPr>
                <w:sz w:val="22"/>
                <w:szCs w:val="22"/>
              </w:rPr>
              <w:t>11,507</w:t>
            </w:r>
          </w:p>
        </w:tc>
        <w:tc>
          <w:tcPr>
            <w:tcW w:w="1170" w:type="dxa"/>
            <w:tcBorders>
              <w:top w:val="nil"/>
              <w:left w:val="nil"/>
              <w:bottom w:val="nil"/>
              <w:right w:val="nil"/>
            </w:tcBorders>
            <w:vAlign w:val="center"/>
          </w:tcPr>
          <w:p w14:paraId="0B6445C4" w14:textId="2807E972" w:rsidR="00B113AF" w:rsidRPr="00F6331B" w:rsidRDefault="00F6331B" w:rsidP="00B113AF">
            <w:pPr>
              <w:spacing w:after="0"/>
              <w:jc w:val="center"/>
              <w:rPr>
                <w:sz w:val="22"/>
                <w:szCs w:val="22"/>
              </w:rPr>
            </w:pPr>
            <w:r w:rsidRPr="00F6331B">
              <w:rPr>
                <w:sz w:val="22"/>
                <w:szCs w:val="22"/>
              </w:rPr>
              <w:t>11,040</w:t>
            </w:r>
          </w:p>
        </w:tc>
      </w:tr>
      <w:tr w:rsidR="005717E7" w:rsidRPr="00BE1459" w14:paraId="66157512" w14:textId="77777777" w:rsidTr="005717E7">
        <w:trPr>
          <w:trHeight w:hRule="exact" w:val="288"/>
          <w:jc w:val="center"/>
        </w:trPr>
        <w:tc>
          <w:tcPr>
            <w:tcW w:w="1980" w:type="dxa"/>
            <w:tcBorders>
              <w:top w:val="nil"/>
              <w:left w:val="nil"/>
              <w:bottom w:val="nil"/>
              <w:right w:val="nil"/>
            </w:tcBorders>
            <w:shd w:val="clear" w:color="auto" w:fill="auto"/>
            <w:noWrap/>
            <w:vAlign w:val="center"/>
          </w:tcPr>
          <w:p w14:paraId="1008BC97" w14:textId="3328F833" w:rsidR="00B113AF" w:rsidRPr="00BE1459" w:rsidRDefault="00B113AF" w:rsidP="00B113AF">
            <w:pPr>
              <w:spacing w:after="0"/>
              <w:rPr>
                <w:sz w:val="22"/>
                <w:szCs w:val="22"/>
              </w:rPr>
            </w:pPr>
            <w:r w:rsidRPr="00BE1459">
              <w:rPr>
                <w:sz w:val="22"/>
                <w:szCs w:val="22"/>
              </w:rPr>
              <w:t xml:space="preserve">90% </w:t>
            </w:r>
            <w:r w:rsidRPr="00BE1459">
              <w:rPr>
                <w:i/>
                <w:iCs/>
                <w:sz w:val="22"/>
                <w:szCs w:val="22"/>
              </w:rPr>
              <w:t>S</w:t>
            </w:r>
            <w:r w:rsidRPr="00BE1459">
              <w:rPr>
                <w:sz w:val="22"/>
                <w:szCs w:val="22"/>
                <w:vertAlign w:val="subscript"/>
              </w:rPr>
              <w:t>MSY</w:t>
            </w:r>
            <w:r w:rsidRPr="00BE1459">
              <w:rPr>
                <w:sz w:val="22"/>
                <w:szCs w:val="22"/>
              </w:rPr>
              <w:t xml:space="preserve"> Upper</w:t>
            </w:r>
          </w:p>
        </w:tc>
        <w:tc>
          <w:tcPr>
            <w:tcW w:w="1440" w:type="dxa"/>
            <w:tcBorders>
              <w:top w:val="nil"/>
              <w:left w:val="nil"/>
              <w:bottom w:val="nil"/>
              <w:right w:val="nil"/>
            </w:tcBorders>
            <w:vAlign w:val="center"/>
          </w:tcPr>
          <w:p w14:paraId="3A37ACD8" w14:textId="77777777" w:rsidR="00B113AF" w:rsidRPr="00F6331B" w:rsidRDefault="00B113AF" w:rsidP="00B113AF">
            <w:pPr>
              <w:spacing w:after="0"/>
              <w:jc w:val="center"/>
              <w:rPr>
                <w:sz w:val="22"/>
                <w:szCs w:val="22"/>
              </w:rPr>
            </w:pPr>
          </w:p>
        </w:tc>
        <w:tc>
          <w:tcPr>
            <w:tcW w:w="1620" w:type="dxa"/>
            <w:tcBorders>
              <w:top w:val="nil"/>
              <w:left w:val="nil"/>
              <w:bottom w:val="nil"/>
              <w:right w:val="nil"/>
            </w:tcBorders>
            <w:shd w:val="clear" w:color="auto" w:fill="auto"/>
            <w:noWrap/>
            <w:vAlign w:val="center"/>
          </w:tcPr>
          <w:p w14:paraId="04EEB8F5" w14:textId="77A46434" w:rsidR="00B113AF" w:rsidRPr="00F6331B" w:rsidRDefault="003C0C47" w:rsidP="00B113AF">
            <w:pPr>
              <w:spacing w:after="0"/>
              <w:jc w:val="center"/>
              <w:rPr>
                <w:sz w:val="22"/>
                <w:szCs w:val="22"/>
              </w:rPr>
            </w:pPr>
            <w:r w:rsidRPr="00F6331B">
              <w:rPr>
                <w:sz w:val="22"/>
                <w:szCs w:val="22"/>
              </w:rPr>
              <w:t>27,034</w:t>
            </w:r>
          </w:p>
        </w:tc>
        <w:tc>
          <w:tcPr>
            <w:tcW w:w="1350" w:type="dxa"/>
            <w:tcBorders>
              <w:top w:val="nil"/>
              <w:left w:val="nil"/>
              <w:bottom w:val="nil"/>
              <w:right w:val="nil"/>
            </w:tcBorders>
            <w:vAlign w:val="center"/>
          </w:tcPr>
          <w:p w14:paraId="553A445A" w14:textId="77777777" w:rsidR="00B113AF" w:rsidRPr="00F6331B" w:rsidRDefault="00B113AF" w:rsidP="00B113AF">
            <w:pPr>
              <w:spacing w:after="0"/>
              <w:jc w:val="center"/>
              <w:rPr>
                <w:sz w:val="22"/>
                <w:szCs w:val="22"/>
              </w:rPr>
            </w:pPr>
          </w:p>
        </w:tc>
        <w:tc>
          <w:tcPr>
            <w:tcW w:w="1710" w:type="dxa"/>
            <w:tcBorders>
              <w:top w:val="nil"/>
              <w:left w:val="nil"/>
              <w:bottom w:val="nil"/>
              <w:right w:val="nil"/>
            </w:tcBorders>
            <w:vAlign w:val="center"/>
          </w:tcPr>
          <w:p w14:paraId="375D1720" w14:textId="1200BD7A" w:rsidR="00B113AF" w:rsidRPr="00F6331B" w:rsidRDefault="003C0C47" w:rsidP="00B113AF">
            <w:pPr>
              <w:spacing w:after="0"/>
              <w:jc w:val="center"/>
              <w:rPr>
                <w:sz w:val="22"/>
                <w:szCs w:val="22"/>
              </w:rPr>
            </w:pPr>
            <w:r w:rsidRPr="00F6331B">
              <w:rPr>
                <w:sz w:val="22"/>
                <w:szCs w:val="22"/>
              </w:rPr>
              <w:t>26,941</w:t>
            </w:r>
          </w:p>
        </w:tc>
        <w:tc>
          <w:tcPr>
            <w:tcW w:w="1170" w:type="dxa"/>
            <w:tcBorders>
              <w:top w:val="nil"/>
              <w:left w:val="nil"/>
              <w:bottom w:val="nil"/>
              <w:right w:val="nil"/>
            </w:tcBorders>
            <w:vAlign w:val="center"/>
          </w:tcPr>
          <w:p w14:paraId="094CE5B8" w14:textId="59C67612" w:rsidR="00B113AF" w:rsidRPr="00F6331B" w:rsidRDefault="00F6331B" w:rsidP="00B113AF">
            <w:pPr>
              <w:spacing w:after="0"/>
              <w:jc w:val="center"/>
              <w:rPr>
                <w:sz w:val="22"/>
                <w:szCs w:val="22"/>
              </w:rPr>
            </w:pPr>
            <w:r w:rsidRPr="00F6331B">
              <w:rPr>
                <w:sz w:val="22"/>
                <w:szCs w:val="22"/>
              </w:rPr>
              <w:t>25,200</w:t>
            </w:r>
          </w:p>
        </w:tc>
      </w:tr>
      <w:tr w:rsidR="00B113AF" w:rsidRPr="00BE1459" w14:paraId="010B31F9" w14:textId="77777777" w:rsidTr="005717E7">
        <w:trPr>
          <w:trHeight w:val="845"/>
          <w:jc w:val="center"/>
        </w:trPr>
        <w:tc>
          <w:tcPr>
            <w:tcW w:w="9270" w:type="dxa"/>
            <w:gridSpan w:val="6"/>
            <w:tcBorders>
              <w:top w:val="single" w:sz="4" w:space="0" w:color="auto"/>
              <w:left w:val="nil"/>
              <w:right w:val="nil"/>
            </w:tcBorders>
            <w:shd w:val="clear" w:color="auto" w:fill="auto"/>
            <w:noWrap/>
            <w:vAlign w:val="bottom"/>
            <w:hideMark/>
          </w:tcPr>
          <w:p w14:paraId="2B46760F" w14:textId="393322D6" w:rsidR="00B113AF" w:rsidRPr="00183C93" w:rsidRDefault="00B113AF" w:rsidP="00B113AF">
            <w:pPr>
              <w:spacing w:after="0"/>
              <w:rPr>
                <w:sz w:val="22"/>
                <w:szCs w:val="22"/>
              </w:rPr>
            </w:pPr>
            <w:proofErr w:type="spellStart"/>
            <w:r w:rsidRPr="00BE1459">
              <w:rPr>
                <w:sz w:val="22"/>
                <w:szCs w:val="22"/>
                <w:vertAlign w:val="superscript"/>
              </w:rPr>
              <w:t>a</w:t>
            </w:r>
            <w:r w:rsidRPr="00BE1459">
              <w:rPr>
                <w:sz w:val="22"/>
                <w:szCs w:val="22"/>
              </w:rPr>
              <w:t>Model</w:t>
            </w:r>
            <w:proofErr w:type="spellEnd"/>
            <w:r w:rsidRPr="00BE1459">
              <w:rPr>
                <w:sz w:val="22"/>
                <w:szCs w:val="22"/>
              </w:rPr>
              <w:t xml:space="preserve"> 1: Brood years 1982–2013; the missing 1998 escapement was estimated by regression of escapement on subsistence harvest (Geiger 2003), and age composition of the 1998 run was based on average return by age class, all brood years combined.</w:t>
            </w:r>
          </w:p>
          <w:p w14:paraId="12CCE76E" w14:textId="2C7F37D6" w:rsidR="00B113AF" w:rsidRPr="00183C93" w:rsidRDefault="00B113AF" w:rsidP="00B113AF">
            <w:pPr>
              <w:spacing w:after="0"/>
              <w:jc w:val="center"/>
              <w:rPr>
                <w:sz w:val="22"/>
                <w:szCs w:val="22"/>
              </w:rPr>
            </w:pPr>
          </w:p>
          <w:p w14:paraId="229D2117" w14:textId="278DE0E3" w:rsidR="00B113AF" w:rsidRPr="00AC230F" w:rsidRDefault="00B113AF" w:rsidP="00B113AF">
            <w:pPr>
              <w:spacing w:after="0"/>
              <w:jc w:val="center"/>
              <w:rPr>
                <w:sz w:val="22"/>
                <w:szCs w:val="22"/>
              </w:rPr>
            </w:pPr>
          </w:p>
        </w:tc>
      </w:tr>
      <w:tr w:rsidR="00B113AF" w:rsidRPr="00BE1459" w14:paraId="2EF4B791" w14:textId="77777777" w:rsidTr="005717E7">
        <w:trPr>
          <w:trHeight w:val="300"/>
          <w:jc w:val="center"/>
        </w:trPr>
        <w:tc>
          <w:tcPr>
            <w:tcW w:w="9270" w:type="dxa"/>
            <w:gridSpan w:val="6"/>
            <w:tcBorders>
              <w:top w:val="nil"/>
              <w:left w:val="nil"/>
              <w:bottom w:val="nil"/>
              <w:right w:val="nil"/>
            </w:tcBorders>
            <w:shd w:val="clear" w:color="auto" w:fill="auto"/>
            <w:noWrap/>
            <w:vAlign w:val="bottom"/>
          </w:tcPr>
          <w:p w14:paraId="59230146" w14:textId="64CD5CF1" w:rsidR="00B113AF" w:rsidRPr="00BE1459" w:rsidRDefault="00B113AF" w:rsidP="00B113AF">
            <w:pPr>
              <w:spacing w:after="0"/>
              <w:ind w:left="432" w:hanging="432"/>
              <w:rPr>
                <w:sz w:val="22"/>
                <w:szCs w:val="22"/>
              </w:rPr>
            </w:pPr>
            <w:proofErr w:type="spellStart"/>
            <w:r w:rsidRPr="00BE1459">
              <w:rPr>
                <w:sz w:val="22"/>
                <w:szCs w:val="22"/>
                <w:vertAlign w:val="superscript"/>
              </w:rPr>
              <w:lastRenderedPageBreak/>
              <w:t>b</w:t>
            </w:r>
            <w:r w:rsidRPr="00BE1459">
              <w:rPr>
                <w:sz w:val="22"/>
                <w:szCs w:val="22"/>
              </w:rPr>
              <w:t>Model</w:t>
            </w:r>
            <w:proofErr w:type="spellEnd"/>
            <w:r w:rsidRPr="00BE1459">
              <w:rPr>
                <w:sz w:val="22"/>
                <w:szCs w:val="22"/>
              </w:rPr>
              <w:t xml:space="preserve"> 2: Brood years 1999–2013.</w:t>
            </w:r>
          </w:p>
        </w:tc>
      </w:tr>
      <w:tr w:rsidR="00B113AF" w:rsidRPr="00BE1459" w14:paraId="29A23B3E" w14:textId="77777777" w:rsidTr="005717E7">
        <w:trPr>
          <w:trHeight w:val="300"/>
          <w:jc w:val="center"/>
        </w:trPr>
        <w:tc>
          <w:tcPr>
            <w:tcW w:w="9270" w:type="dxa"/>
            <w:gridSpan w:val="6"/>
            <w:tcBorders>
              <w:top w:val="nil"/>
              <w:left w:val="nil"/>
              <w:right w:val="nil"/>
            </w:tcBorders>
            <w:shd w:val="clear" w:color="auto" w:fill="auto"/>
            <w:noWrap/>
            <w:vAlign w:val="bottom"/>
          </w:tcPr>
          <w:p w14:paraId="7D33070B" w14:textId="295F267B" w:rsidR="00B113AF" w:rsidRPr="00BE1459" w:rsidRDefault="00B113AF" w:rsidP="00B113AF">
            <w:pPr>
              <w:spacing w:after="0"/>
              <w:rPr>
                <w:sz w:val="22"/>
                <w:szCs w:val="22"/>
              </w:rPr>
            </w:pPr>
            <w:proofErr w:type="spellStart"/>
            <w:r w:rsidRPr="00BE1459">
              <w:rPr>
                <w:sz w:val="22"/>
                <w:szCs w:val="22"/>
                <w:vertAlign w:val="superscript"/>
              </w:rPr>
              <w:t>c</w:t>
            </w:r>
            <w:r w:rsidRPr="00BE1459">
              <w:rPr>
                <w:sz w:val="22"/>
                <w:szCs w:val="22"/>
              </w:rPr>
              <w:t>Estimates</w:t>
            </w:r>
            <w:proofErr w:type="spellEnd"/>
            <w:r w:rsidRPr="00BE1459">
              <w:rPr>
                <w:sz w:val="22"/>
                <w:szCs w:val="22"/>
              </w:rPr>
              <w:t xml:space="preserve"> for brood years 1982–1996 were derived from Geiger (2003; page 20). </w:t>
            </w:r>
          </w:p>
        </w:tc>
      </w:tr>
    </w:tbl>
    <w:p w14:paraId="2588BCEE" w14:textId="77777777" w:rsidR="005D1FFD" w:rsidRDefault="005D1FFD" w:rsidP="005D1FFD"/>
    <w:p w14:paraId="1FAC362E" w14:textId="77777777" w:rsidR="00CD421E" w:rsidRDefault="00CD421E" w:rsidP="00CD421E"/>
    <w:p w14:paraId="3B68097E" w14:textId="77777777" w:rsidR="00CD421E" w:rsidRDefault="00CD421E" w:rsidP="00CD421E">
      <w:pPr>
        <w:spacing w:after="0"/>
        <w:jc w:val="left"/>
        <w:rPr>
          <w:sz w:val="22"/>
          <w:szCs w:val="20"/>
        </w:rPr>
      </w:pPr>
      <w:r>
        <w:br w:type="page"/>
      </w:r>
    </w:p>
    <w:p w14:paraId="214101BD" w14:textId="3CD2B1C7" w:rsidR="00CD421E" w:rsidRDefault="008926AF" w:rsidP="00CD421E">
      <w:pPr>
        <w:jc w:val="center"/>
      </w:pPr>
      <w:r>
        <w:rPr>
          <w:noProof/>
        </w:rPr>
        <w:lastRenderedPageBreak/>
        <w:drawing>
          <wp:inline distT="0" distB="0" distL="0" distR="0" wp14:anchorId="5D5C1745" wp14:editId="7717B803">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5EC76C4" w14:textId="4B8FFADE" w:rsidR="00CD421E" w:rsidRDefault="00CD421E" w:rsidP="00CD421E">
      <w:pPr>
        <w:pStyle w:val="Caption"/>
      </w:pPr>
      <w:bookmarkStart w:id="44" w:name="_Toc51147339"/>
      <w:r>
        <w:t xml:space="preserve">Figure </w:t>
      </w:r>
      <w:r w:rsidR="003665EA">
        <w:rPr>
          <w:noProof/>
        </w:rPr>
        <w:t>9</w:t>
      </w:r>
      <w:r w:rsidRPr="000A0AC0">
        <w:t xml:space="preserve">.–Plausible spawner-recruit relationships (shaded regions around the dashed line) for </w:t>
      </w:r>
      <w:r w:rsidR="008926AF">
        <w:t>Redoubt</w:t>
      </w:r>
      <w:r w:rsidR="008926AF" w:rsidRPr="000A0AC0">
        <w:t xml:space="preserve"> </w:t>
      </w:r>
      <w:r w:rsidRPr="000A0AC0">
        <w:t xml:space="preserve">Lake sockeye salmon as derived from a Bayesian </w:t>
      </w:r>
      <w:r w:rsidR="008926AF">
        <w:t>approach</w:t>
      </w:r>
      <w:r w:rsidR="003C0C47" w:rsidRPr="003C0C47">
        <w:rPr>
          <w:szCs w:val="22"/>
        </w:rPr>
        <w:t xml:space="preserve"> </w:t>
      </w:r>
      <w:r w:rsidR="003C0C47">
        <w:rPr>
          <w:szCs w:val="22"/>
        </w:rPr>
        <w:t>(b</w:t>
      </w:r>
      <w:r w:rsidR="003C0C47" w:rsidRPr="00BE1459">
        <w:rPr>
          <w:szCs w:val="22"/>
        </w:rPr>
        <w:t>rood years 1982–2013</w:t>
      </w:r>
      <w:r w:rsidR="003C0C47">
        <w:rPr>
          <w:szCs w:val="22"/>
        </w:rPr>
        <w:t>)</w:t>
      </w:r>
      <w:r w:rsidRPr="000A0AC0">
        <w:t xml:space="preserve">. </w:t>
      </w:r>
      <w:r w:rsidR="00395F88">
        <w:t>The observed</w:t>
      </w:r>
      <w:r w:rsidRPr="000A0AC0">
        <w:t xml:space="preserve"> recruits and spawners are plotted as brood year labels</w:t>
      </w:r>
      <w:r w:rsidR="008926AF">
        <w:t xml:space="preserve">. </w:t>
      </w:r>
      <w:r w:rsidRPr="000A0AC0">
        <w:t>The heavy dashed line is the Ricker relationship constructed from ln(</w:t>
      </w:r>
      <w:r w:rsidRPr="000A0AC0">
        <w:rPr>
          <w:rFonts w:ascii="Symbol" w:hAnsi="Symbol"/>
          <w:i/>
          <w:iCs/>
        </w:rPr>
        <w:t></w:t>
      </w:r>
      <w:r w:rsidRPr="000A0AC0">
        <w:t xml:space="preserve">’) and </w:t>
      </w:r>
      <w:r w:rsidRPr="000A0AC0">
        <w:rPr>
          <w:rFonts w:ascii="Symbol" w:hAnsi="Symbol"/>
          <w:i/>
          <w:iCs/>
        </w:rPr>
        <w:t></w:t>
      </w:r>
      <w:r w:rsidRPr="000A0AC0">
        <w:t xml:space="preserve"> posterior medians with 90% and 95% credible intervals (shaded areas). Recruits replace spawners on the solid diagonal line.</w:t>
      </w:r>
      <w:bookmarkEnd w:id="44"/>
    </w:p>
    <w:p w14:paraId="6B952580" w14:textId="77777777" w:rsidR="00CD421E" w:rsidRPr="00770B3F" w:rsidRDefault="00CD421E" w:rsidP="00CD421E"/>
    <w:p w14:paraId="0032DF14" w14:textId="2B827A47" w:rsidR="00CD421E" w:rsidRDefault="008926AF" w:rsidP="00CD421E">
      <w:pPr>
        <w:jc w:val="center"/>
      </w:pPr>
      <w:r>
        <w:rPr>
          <w:noProof/>
        </w:rPr>
        <w:lastRenderedPageBreak/>
        <w:drawing>
          <wp:inline distT="0" distB="0" distL="0" distR="0" wp14:anchorId="5386EFF8" wp14:editId="1799489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6400800"/>
                    </a:xfrm>
                    <a:prstGeom prst="rect">
                      <a:avLst/>
                    </a:prstGeom>
                    <a:noFill/>
                    <a:ln>
                      <a:noFill/>
                    </a:ln>
                  </pic:spPr>
                </pic:pic>
              </a:graphicData>
            </a:graphic>
          </wp:inline>
        </w:drawing>
      </w:r>
    </w:p>
    <w:p w14:paraId="3AA4C148" w14:textId="1DB310B0" w:rsidR="00CD421E" w:rsidRDefault="00CD421E" w:rsidP="00CD421E">
      <w:pPr>
        <w:pStyle w:val="Caption"/>
      </w:pPr>
      <w:bookmarkStart w:id="45" w:name="_Toc51147342"/>
      <w:r>
        <w:t xml:space="preserve">Figure </w:t>
      </w:r>
      <w:r w:rsidR="003665EA">
        <w:rPr>
          <w:noProof/>
        </w:rPr>
        <w:t>10</w:t>
      </w:r>
      <w:r w:rsidRPr="007D1743">
        <w:t>.–</w:t>
      </w:r>
      <w:r w:rsidRPr="003C0C47">
        <w:rPr>
          <w:szCs w:val="22"/>
        </w:rPr>
        <w:t xml:space="preserve">Overfishing profiles (OFPs), optimal recruitment profiles (ORPs), and optimal yield profiles (OYPs) for </w:t>
      </w:r>
      <w:r w:rsidR="00395F88" w:rsidRPr="003C0C47">
        <w:rPr>
          <w:szCs w:val="22"/>
        </w:rPr>
        <w:t xml:space="preserve">Redoubt </w:t>
      </w:r>
      <w:r w:rsidRPr="003C0C47">
        <w:rPr>
          <w:szCs w:val="22"/>
        </w:rPr>
        <w:t>Lake sockeye salmon</w:t>
      </w:r>
      <w:r w:rsidR="003C0C47" w:rsidRPr="003C0C47">
        <w:rPr>
          <w:szCs w:val="22"/>
        </w:rPr>
        <w:t xml:space="preserve"> as derived from a Bayesian approach (brood years 1982–2013)</w:t>
      </w:r>
      <w:r w:rsidRPr="003C0C47">
        <w:rPr>
          <w:szCs w:val="22"/>
        </w:rPr>
        <w:t xml:space="preserve">. OYPs and ORPs show probability that a specified spawning abundance will result in specified fractions (70%, 80%, and 90% line) of maximum sustained yield or maximum recruitment. OFPs show the probability that reducing escapement to a specified spawning abundance will result in less than specified fractions of maximum sustained yield. The shaded region shows the current </w:t>
      </w:r>
      <w:r w:rsidR="008926AF" w:rsidRPr="003C0C47">
        <w:rPr>
          <w:szCs w:val="22"/>
        </w:rPr>
        <w:t xml:space="preserve">biological escapement goal </w:t>
      </w:r>
      <w:r w:rsidRPr="003C0C47">
        <w:rPr>
          <w:szCs w:val="22"/>
        </w:rPr>
        <w:t xml:space="preserve">range of </w:t>
      </w:r>
      <w:r w:rsidR="008926AF" w:rsidRPr="003C0C47">
        <w:rPr>
          <w:szCs w:val="22"/>
        </w:rPr>
        <w:t>10</w:t>
      </w:r>
      <w:r w:rsidRPr="003C0C47">
        <w:rPr>
          <w:szCs w:val="22"/>
        </w:rPr>
        <w:t xml:space="preserve">,000 to </w:t>
      </w:r>
      <w:r w:rsidR="008926AF" w:rsidRPr="003C0C47">
        <w:rPr>
          <w:szCs w:val="22"/>
        </w:rPr>
        <w:t>25</w:t>
      </w:r>
      <w:r w:rsidRPr="003C0C47">
        <w:rPr>
          <w:szCs w:val="22"/>
        </w:rPr>
        <w:t>,000 spawners.</w:t>
      </w:r>
      <w:bookmarkEnd w:id="45"/>
    </w:p>
    <w:p w14:paraId="2129DCC2" w14:textId="77777777" w:rsidR="00184706" w:rsidRDefault="00167787"/>
    <w:sectPr w:rsidR="001847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im Hasbrouck" w:date="2020-12-08T18:39:00Z" w:initials="jjh">
    <w:p w14:paraId="7F82A574" w14:textId="77777777" w:rsidR="005D1FFD" w:rsidRDefault="005D1FFD" w:rsidP="005D1FFD">
      <w:pPr>
        <w:pStyle w:val="CommentText"/>
      </w:pPr>
      <w:r>
        <w:rPr>
          <w:rStyle w:val="CommentReference"/>
        </w:rPr>
        <w:annotationRef/>
      </w:r>
      <w:r>
        <w:t>Recommend adding figures like Fig 3-7 for this stock, too.</w:t>
      </w:r>
    </w:p>
  </w:comment>
  <w:comment w:id="2" w:author="Miller, Sara E (DFG)" w:date="2020-12-17T08:26:00Z" w:initials="MSE(">
    <w:p w14:paraId="124BEEB7" w14:textId="44825896" w:rsidR="00B113AF" w:rsidRDefault="00B113AF">
      <w:pPr>
        <w:pStyle w:val="CommentText"/>
      </w:pPr>
      <w:r>
        <w:rPr>
          <w:rStyle w:val="CommentReference"/>
        </w:rPr>
        <w:annotationRef/>
      </w:r>
      <w:r>
        <w:t>This is not possible</w:t>
      </w:r>
      <w:r w:rsidR="003665EA">
        <w:t xml:space="preserve"> in the current model form</w:t>
      </w:r>
      <w:r>
        <w:t xml:space="preserve">. </w:t>
      </w:r>
      <w:proofErr w:type="spellStart"/>
      <w:r>
        <w:t>Speel</w:t>
      </w:r>
      <w:proofErr w:type="spellEnd"/>
      <w:r>
        <w:t xml:space="preserve"> Lake was age-structured but Redoubt Lake is not. The next time this EG is reviewed, Steve and I hope to do a Bayesian age structured model similar to </w:t>
      </w:r>
      <w:proofErr w:type="spellStart"/>
      <w:r>
        <w:t>Speel</w:t>
      </w:r>
      <w:proofErr w:type="spellEnd"/>
      <w:r>
        <w:t>. I added the figured I could.</w:t>
      </w:r>
    </w:p>
  </w:comment>
  <w:comment w:id="3" w:author="Heinl, Steve (DFG)" w:date="2020-12-17T11:04:00Z" w:initials="HS(">
    <w:p w14:paraId="1E284121" w14:textId="296DA67E" w:rsidR="00E8747F" w:rsidRDefault="00E8747F">
      <w:pPr>
        <w:pStyle w:val="CommentText"/>
      </w:pPr>
      <w:r>
        <w:rPr>
          <w:rStyle w:val="CommentReference"/>
        </w:rPr>
        <w:annotationRef/>
      </w:r>
      <w:r>
        <w:t>Noted - thanks</w:t>
      </w:r>
    </w:p>
  </w:comment>
  <w:comment w:id="11" w:author="Miller, Sara E (DFG)" w:date="2020-12-17T10:08:00Z" w:initials="MSE(">
    <w:p w14:paraId="4D78480D" w14:textId="77777777" w:rsidR="003665EA" w:rsidRDefault="003665EA">
      <w:pPr>
        <w:pStyle w:val="CommentText"/>
      </w:pPr>
      <w:r>
        <w:rPr>
          <w:rStyle w:val="CommentReference"/>
        </w:rPr>
        <w:annotationRef/>
      </w:r>
      <w:r>
        <w:t>May need to be in references</w:t>
      </w:r>
    </w:p>
    <w:p w14:paraId="0EFB38EA" w14:textId="12C19414" w:rsidR="003665EA" w:rsidRDefault="003665EA">
      <w:pPr>
        <w:pStyle w:val="CommentText"/>
      </w:pPr>
      <w:r>
        <w:t>Ricker, W. E. 1954. Stock and recruitment. Journal of the Fisheries Research Board of Canada 11:559–623</w:t>
      </w:r>
    </w:p>
  </w:comment>
  <w:comment w:id="12" w:author="Heinl, Steve (DFG)" w:date="2020-12-17T11:04:00Z" w:initials="HS(">
    <w:p w14:paraId="60AEBD84" w14:textId="438A30E6" w:rsidR="00C87F35" w:rsidRDefault="00C87F35">
      <w:pPr>
        <w:pStyle w:val="CommentText"/>
      </w:pPr>
      <w:r>
        <w:rPr>
          <w:rStyle w:val="CommentReference"/>
        </w:rPr>
        <w:annotationRef/>
      </w:r>
      <w:r>
        <w:t xml:space="preserve">That one is cited in the </w:t>
      </w:r>
      <w:proofErr w:type="gramStart"/>
      <w:r>
        <w:t>report</w:t>
      </w:r>
      <w:proofErr w:type="gramEnd"/>
      <w:r>
        <w:t xml:space="preserve"> so we’re covered.</w:t>
      </w:r>
    </w:p>
  </w:comment>
  <w:comment w:id="14" w:author="Miller, Sara E (DFG)" w:date="2020-12-17T10:05:00Z" w:initials="MSE(">
    <w:p w14:paraId="6C70730A" w14:textId="5C7BEBEF" w:rsidR="0036103B" w:rsidRDefault="0036103B">
      <w:pPr>
        <w:pStyle w:val="CommentText"/>
      </w:pPr>
      <w:r>
        <w:rPr>
          <w:rStyle w:val="CommentReference"/>
        </w:rPr>
        <w:annotationRef/>
      </w:r>
      <w:r>
        <w:t>Not sure where this is from or if it is correct anymore.</w:t>
      </w:r>
      <w:r w:rsidR="00D26CC1">
        <w:t xml:space="preserve"> Maybe delete?</w:t>
      </w:r>
    </w:p>
  </w:comment>
  <w:comment w:id="15" w:author="Heinl, Steve (DFG)" w:date="2020-12-17T11:06:00Z" w:initials="HS(">
    <w:p w14:paraId="3C275845" w14:textId="1D714A26" w:rsidR="00C87F35" w:rsidRDefault="00C87F35">
      <w:pPr>
        <w:pStyle w:val="CommentText"/>
      </w:pPr>
      <w:r>
        <w:rPr>
          <w:rStyle w:val="CommentReference"/>
        </w:rPr>
        <w:annotationRef/>
      </w:r>
      <w:r>
        <w:t>Delete</w:t>
      </w:r>
    </w:p>
  </w:comment>
  <w:comment w:id="17" w:author="Miller, Sara E (DFG)" w:date="2020-12-17T10:02:00Z" w:initials="MSE(">
    <w:p w14:paraId="21044505" w14:textId="26816763" w:rsidR="0036103B" w:rsidRDefault="0036103B">
      <w:pPr>
        <w:pStyle w:val="CommentText"/>
      </w:pPr>
      <w:r>
        <w:rPr>
          <w:rStyle w:val="CommentReference"/>
        </w:rPr>
        <w:annotationRef/>
      </w:r>
      <w:r w:rsidRPr="0036103B">
        <w:rPr>
          <w:color w:val="FF0000"/>
        </w:rPr>
        <w:t xml:space="preserve">Change to: </w:t>
      </w:r>
      <w:bookmarkStart w:id="20" w:name="_Hlk59095661"/>
      <w:r w:rsidRPr="00106953">
        <w:t xml:space="preserve">At </w:t>
      </w:r>
      <w:r>
        <w:t>a</w:t>
      </w:r>
      <w:r w:rsidRPr="00106953">
        <w:t xml:space="preserve"> lower bound of </w:t>
      </w:r>
      <w:r>
        <w:t>10</w:t>
      </w:r>
      <w:r w:rsidRPr="00106953">
        <w:t xml:space="preserve">,000 fish, there is an estimated </w:t>
      </w:r>
      <w:r>
        <w:t>73</w:t>
      </w:r>
      <w:r w:rsidRPr="00106953">
        <w:t xml:space="preserve">% probability of achieving at least 80% of MSY </w:t>
      </w:r>
      <w:r>
        <w:t>and an estimated 7% probability of achieving at least 90% of MSY</w:t>
      </w:r>
      <w:r w:rsidR="003665EA">
        <w:t xml:space="preserve"> (Figure 10)</w:t>
      </w:r>
      <w:r>
        <w:t>.</w:t>
      </w:r>
      <w:r>
        <w:rPr>
          <w:rStyle w:val="CommentReference"/>
        </w:rPr>
        <w:annotationRef/>
      </w:r>
      <w:r>
        <w:rPr>
          <w:rStyle w:val="CommentReference"/>
        </w:rPr>
        <w:annotationRef/>
      </w:r>
      <w:r>
        <w:t xml:space="preserve"> </w:t>
      </w:r>
      <w:r w:rsidRPr="00106953">
        <w:t xml:space="preserve">At </w:t>
      </w:r>
      <w:r>
        <w:t>an</w:t>
      </w:r>
      <w:r w:rsidRPr="00106953">
        <w:t xml:space="preserve"> </w:t>
      </w:r>
      <w:r>
        <w:t>upper</w:t>
      </w:r>
      <w:r w:rsidRPr="00106953">
        <w:t xml:space="preserve"> bound of </w:t>
      </w:r>
      <w:r>
        <w:t>25</w:t>
      </w:r>
      <w:r w:rsidRPr="00106953">
        <w:t xml:space="preserve">,000 fish, there is an estimated </w:t>
      </w:r>
      <w:r>
        <w:t>98</w:t>
      </w:r>
      <w:r w:rsidRPr="00106953">
        <w:t>% probability of achieving at least 80% of MSY</w:t>
      </w:r>
      <w:r>
        <w:t xml:space="preserve"> and an estimated 74% probability of achieving at least 90% of MSY</w:t>
      </w:r>
      <w:r w:rsidR="003665EA">
        <w:t xml:space="preserve"> (Figure 10)</w:t>
      </w:r>
      <w:r>
        <w:t>.</w:t>
      </w:r>
      <w:r>
        <w:rPr>
          <w:rStyle w:val="CommentReference"/>
        </w:rPr>
        <w:annotationRef/>
      </w:r>
      <w:bookmarkEnd w:id="20"/>
      <w:r>
        <w:rPr>
          <w:rStyle w:val="CommentReference"/>
        </w:rPr>
        <w:annotationRef/>
      </w:r>
      <w:r>
        <w:rPr>
          <w:rStyle w:val="CommentReference"/>
        </w:rPr>
        <w:annotationRef/>
      </w:r>
    </w:p>
  </w:comment>
  <w:comment w:id="18" w:author="Heinl, Steve (DFG)" w:date="2020-12-17T11:14:00Z" w:initials="HS(">
    <w:p w14:paraId="405FA47E" w14:textId="48B95859" w:rsidR="00DA1839" w:rsidRDefault="00DA1839">
      <w:pPr>
        <w:pStyle w:val="CommentText"/>
      </w:pPr>
      <w:r>
        <w:rPr>
          <w:rStyle w:val="CommentReference"/>
        </w:rPr>
        <w:annotationRef/>
      </w:r>
      <w:r>
        <w:t>Done.</w:t>
      </w:r>
    </w:p>
  </w:comment>
  <w:comment w:id="19" w:author="Heinl, Steve (DFG)" w:date="2020-12-17T11:18:00Z" w:initials="HS(">
    <w:p w14:paraId="62AC96A7" w14:textId="641E2238" w:rsidR="00DA1839" w:rsidRDefault="00DA1839">
      <w:pPr>
        <w:pStyle w:val="CommentText"/>
      </w:pPr>
      <w:r>
        <w:rPr>
          <w:rStyle w:val="CommentReference"/>
        </w:rPr>
        <w:annotationRef/>
      </w:r>
      <w:r>
        <w:t>Is this the best place to cite this stock-recruit curve?</w:t>
      </w:r>
    </w:p>
  </w:comment>
  <w:comment w:id="37" w:author="Templin, Bill D (DFG)" w:date="2020-11-19T10:50:00Z" w:initials="TBD(">
    <w:p w14:paraId="234DD1B7" w14:textId="77777777" w:rsidR="00B335FF" w:rsidRDefault="00B335FF" w:rsidP="005D1FFD">
      <w:pPr>
        <w:pStyle w:val="CommentText"/>
      </w:pPr>
      <w:r>
        <w:rPr>
          <w:rStyle w:val="CommentReference"/>
        </w:rPr>
        <w:annotationRef/>
      </w:r>
      <w:r>
        <w:t>Is there a reason why alpha is not reported?</w:t>
      </w:r>
    </w:p>
  </w:comment>
  <w:comment w:id="38" w:author="Jones, Ed L (DFG)" w:date="2020-12-09T07:28:00Z" w:initials="JEL(">
    <w:p w14:paraId="7B732A40" w14:textId="77777777" w:rsidR="00B335FF" w:rsidRDefault="00B335FF" w:rsidP="005D1FFD">
      <w:pPr>
        <w:pStyle w:val="CommentText"/>
      </w:pPr>
      <w:r>
        <w:rPr>
          <w:rStyle w:val="CommentReference"/>
        </w:rPr>
        <w:annotationRef/>
      </w:r>
      <w:r>
        <w:t>This is a good point … I believe we are at a stage where across the state we should adopt a consistent template of what parameters to report on when performing detailed SR analyses.</w:t>
      </w:r>
    </w:p>
  </w:comment>
  <w:comment w:id="39" w:author="Miller, Sara E (DFG)" w:date="2020-12-17T09:42:00Z" w:initials="MSE(">
    <w:p w14:paraId="47523676" w14:textId="4AE0FE19" w:rsidR="00496EE3" w:rsidRDefault="00496EE3">
      <w:pPr>
        <w:pStyle w:val="CommentText"/>
      </w:pPr>
      <w:r>
        <w:rPr>
          <w:rStyle w:val="CommentReference"/>
        </w:rPr>
        <w:annotationRef/>
      </w:r>
      <w:r w:rsidR="00D26CC1">
        <w:t xml:space="preserve">Alpha </w:t>
      </w:r>
      <w:r>
        <w:t>was added to the table</w:t>
      </w:r>
      <w:r w:rsidR="00D26CC1">
        <w:t>.</w:t>
      </w:r>
    </w:p>
  </w:comment>
  <w:comment w:id="40" w:author="Miller, Sara E (DFG)" w:date="2020-12-16T18:31:00Z" w:initials="MSE(">
    <w:p w14:paraId="2B066AA1" w14:textId="77777777" w:rsidR="00B335FF" w:rsidRDefault="00B335FF" w:rsidP="00DF73CF">
      <w:pPr>
        <w:pStyle w:val="CommentText"/>
      </w:pPr>
      <w:r>
        <w:rPr>
          <w:rStyle w:val="CommentReference"/>
        </w:rPr>
        <w:annotationRef/>
      </w:r>
      <w:r>
        <w:rPr>
          <w:rStyle w:val="CommentReference"/>
        </w:rPr>
        <w:annotationRef/>
      </w:r>
      <w:r>
        <w:t>Bill Templin:</w:t>
      </w:r>
    </w:p>
    <w:p w14:paraId="6DF6ABCA" w14:textId="29A7F248" w:rsidR="00B335FF" w:rsidRDefault="00B335FF" w:rsidP="00DF73CF">
      <w:pPr>
        <w:pStyle w:val="CommentText"/>
      </w:pPr>
      <w:r>
        <w:t>These numbers don’t seem correct, how is the Geiger number lower than Model 2 given the ln(a) estimates above?</w:t>
      </w:r>
    </w:p>
    <w:p w14:paraId="46629EA2" w14:textId="2B295DC5" w:rsidR="00B335FF" w:rsidRDefault="00B335FF">
      <w:pPr>
        <w:pStyle w:val="CommentText"/>
      </w:pPr>
    </w:p>
  </w:comment>
  <w:comment w:id="41" w:author="Miller, Sara E (DFG)" w:date="2020-12-17T09:34:00Z" w:initials="MSE(">
    <w:p w14:paraId="1A304AB9" w14:textId="485A4670" w:rsidR="00F6331B" w:rsidRDefault="00F6331B">
      <w:pPr>
        <w:pStyle w:val="CommentText"/>
      </w:pPr>
      <w:r>
        <w:rPr>
          <w:rStyle w:val="CommentReference"/>
        </w:rPr>
        <w:annotationRef/>
      </w:r>
      <w:r>
        <w:t>I rechecked the numbers in Geiger (2003).</w:t>
      </w:r>
    </w:p>
  </w:comment>
  <w:comment w:id="42" w:author="Miller, Sara E (DFG)" w:date="2020-12-17T10:19:00Z" w:initials="MSE(">
    <w:p w14:paraId="3654D293" w14:textId="4F9A230A" w:rsidR="00D26CC1" w:rsidRDefault="00D26CC1">
      <w:pPr>
        <w:pStyle w:val="CommentText"/>
      </w:pPr>
      <w:r>
        <w:rPr>
          <w:rStyle w:val="CommentReference"/>
        </w:rPr>
        <w:annotationRef/>
      </w:r>
      <w:r>
        <w:t>I reviewed these numbers. Geiger listed sigma^2 not sigma.</w:t>
      </w:r>
    </w:p>
  </w:comment>
  <w:comment w:id="43" w:author="Miller, Sara E (DFG)" w:date="2020-12-16T20:36:00Z" w:initials="MSE(">
    <w:p w14:paraId="2AAEA7ED" w14:textId="6D4627FB" w:rsidR="00B335FF" w:rsidRDefault="00B335FF" w:rsidP="00B335FF">
      <w:pPr>
        <w:pStyle w:val="CommentText"/>
      </w:pPr>
      <w:r>
        <w:rPr>
          <w:rStyle w:val="CommentReference"/>
        </w:rPr>
        <w:annotationRef/>
      </w:r>
      <w:r w:rsidR="005717E7">
        <w:rPr>
          <w:noProof/>
        </w:rPr>
        <w:t xml:space="preserve">Steve- </w:t>
      </w:r>
      <w:r>
        <w:rPr>
          <w:noProof/>
        </w:rPr>
        <w:t>Do you want to keep in the 90% SMSY lower and upper from solver?</w:t>
      </w:r>
      <w:r w:rsidR="005717E7">
        <w:rPr>
          <w:noProof/>
        </w:rPr>
        <w:t xml:space="preserve"> I redid them with the parameters from the Bayesian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82A574" w15:done="0"/>
  <w15:commentEx w15:paraId="124BEEB7" w15:paraIdParent="7F82A574" w15:done="0"/>
  <w15:commentEx w15:paraId="1E284121" w15:paraIdParent="7F82A574" w15:done="0"/>
  <w15:commentEx w15:paraId="0EFB38EA" w15:done="0"/>
  <w15:commentEx w15:paraId="60AEBD84" w15:paraIdParent="0EFB38EA" w15:done="0"/>
  <w15:commentEx w15:paraId="6C70730A" w15:done="0"/>
  <w15:commentEx w15:paraId="3C275845" w15:paraIdParent="6C70730A" w15:done="0"/>
  <w15:commentEx w15:paraId="21044505" w15:done="0"/>
  <w15:commentEx w15:paraId="405FA47E" w15:paraIdParent="21044505" w15:done="0"/>
  <w15:commentEx w15:paraId="62AC96A7" w15:done="0"/>
  <w15:commentEx w15:paraId="234DD1B7" w15:done="0"/>
  <w15:commentEx w15:paraId="7B732A40" w15:paraIdParent="234DD1B7" w15:done="0"/>
  <w15:commentEx w15:paraId="47523676" w15:paraIdParent="234DD1B7" w15:done="0"/>
  <w15:commentEx w15:paraId="46629EA2" w15:done="0"/>
  <w15:commentEx w15:paraId="1A304AB9" w15:paraIdParent="46629EA2" w15:done="0"/>
  <w15:commentEx w15:paraId="3654D293" w15:done="0"/>
  <w15:commentEx w15:paraId="2AAEA7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A46DB" w16cex:dateUtc="2020-12-09T03:39:00Z"/>
  <w16cex:commentExtensible w16cex:durableId="238594B0" w16cex:dateUtc="2020-12-17T17:26:00Z"/>
  <w16cex:commentExtensible w16cex:durableId="2385ACA4" w16cex:dateUtc="2020-12-17T19:08:00Z"/>
  <w16cex:commentExtensible w16cex:durableId="2385ABF0" w16cex:dateUtc="2020-12-17T19:05:00Z"/>
  <w16cex:commentExtensible w16cex:durableId="2385AB35" w16cex:dateUtc="2020-12-17T19:02:00Z"/>
  <w16cex:commentExtensible w16cex:durableId="237A45A7" w16cex:dateUtc="2020-12-09T03:34:00Z"/>
  <w16cex:commentExtensible w16cex:durableId="2360CC90" w16cex:dateUtc="2020-11-19T19:50:00Z"/>
  <w16cex:commentExtensible w16cex:durableId="237AFB3B" w16cex:dateUtc="2020-12-09T16:28:00Z"/>
  <w16cex:commentExtensible w16cex:durableId="2385A67B" w16cex:dateUtc="2020-12-17T18:42:00Z"/>
  <w16cex:commentExtensible w16cex:durableId="2384D109" w16cex:dateUtc="2020-12-17T03:31:00Z"/>
  <w16cex:commentExtensible w16cex:durableId="2385A4A1" w16cex:dateUtc="2020-12-17T18:34:00Z"/>
  <w16cex:commentExtensible w16cex:durableId="2385AF4A" w16cex:dateUtc="2020-12-17T19:19:00Z"/>
  <w16cex:commentExtensible w16cex:durableId="2384F446" w16cex:dateUtc="2020-12-17T0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2A574" w16cid:durableId="237A46DB"/>
  <w16cid:commentId w16cid:paraId="124BEEB7" w16cid:durableId="238594B0"/>
  <w16cid:commentId w16cid:paraId="1E284121" w16cid:durableId="2385B9AD"/>
  <w16cid:commentId w16cid:paraId="0EFB38EA" w16cid:durableId="2385ACA4"/>
  <w16cid:commentId w16cid:paraId="60AEBD84" w16cid:durableId="2385B9C0"/>
  <w16cid:commentId w16cid:paraId="6C70730A" w16cid:durableId="2385ABF0"/>
  <w16cid:commentId w16cid:paraId="3C275845" w16cid:durableId="2385BA24"/>
  <w16cid:commentId w16cid:paraId="21044505" w16cid:durableId="2385AB35"/>
  <w16cid:commentId w16cid:paraId="405FA47E" w16cid:durableId="2385BC2B"/>
  <w16cid:commentId w16cid:paraId="62AC96A7" w16cid:durableId="2385BD20"/>
  <w16cid:commentId w16cid:paraId="234DD1B7" w16cid:durableId="2360CC90"/>
  <w16cid:commentId w16cid:paraId="7B732A40" w16cid:durableId="237AFB3B"/>
  <w16cid:commentId w16cid:paraId="47523676" w16cid:durableId="2385A67B"/>
  <w16cid:commentId w16cid:paraId="46629EA2" w16cid:durableId="2384D109"/>
  <w16cid:commentId w16cid:paraId="1A304AB9" w16cid:durableId="2385A4A1"/>
  <w16cid:commentId w16cid:paraId="3654D293" w16cid:durableId="2385AF4A"/>
  <w16cid:commentId w16cid:paraId="2AAEA7ED" w16cid:durableId="2384F4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73DC9" w14:textId="77777777" w:rsidR="00D44F58" w:rsidRDefault="00D44F58" w:rsidP="005D1FFD">
      <w:pPr>
        <w:spacing w:after="0"/>
      </w:pPr>
      <w:r>
        <w:separator/>
      </w:r>
    </w:p>
  </w:endnote>
  <w:endnote w:type="continuationSeparator" w:id="0">
    <w:p w14:paraId="0E1D2F60" w14:textId="77777777" w:rsidR="00D44F58" w:rsidRDefault="00D44F58" w:rsidP="005D1F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DB043" w14:textId="77777777" w:rsidR="00D44F58" w:rsidRDefault="00D44F58" w:rsidP="005D1FFD">
      <w:pPr>
        <w:spacing w:after="0"/>
      </w:pPr>
      <w:r>
        <w:separator/>
      </w:r>
    </w:p>
  </w:footnote>
  <w:footnote w:type="continuationSeparator" w:id="0">
    <w:p w14:paraId="240A04EF" w14:textId="77777777" w:rsidR="00D44F58" w:rsidRDefault="00D44F58" w:rsidP="005D1FF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A1938"/>
    <w:multiLevelType w:val="hybridMultilevel"/>
    <w:tmpl w:val="59CC4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m Hasbrouck">
    <w15:presenceInfo w15:providerId="None" w15:userId="Jim Hasbrouck"/>
  </w15:person>
  <w15:person w15:author="Miller, Sara E (DFG)">
    <w15:presenceInfo w15:providerId="AD" w15:userId="S::sara.miller@alaska.gov::522bb6e4-eba5-44bb-8681-0cbee282d396"/>
  </w15:person>
  <w15:person w15:author="Heinl, Steve (DFG)">
    <w15:presenceInfo w15:providerId="AD" w15:userId="S-1-5-21-440283733-3916095660-3029927770-3073"/>
  </w15:person>
  <w15:person w15:author="Templin, Bill D (DFG)">
    <w15:presenceInfo w15:providerId="AD" w15:userId="S::bill.templin@alaska.gov::153ff9e6-74d7-48de-a2bc-90db5845802a"/>
  </w15:person>
  <w15:person w15:author="Jones, Ed L (DFG)">
    <w15:presenceInfo w15:providerId="AD" w15:userId="S::ed.jones@alaska.gov::6491da50-1a19-48c8-b8bb-71ab5990d2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FD"/>
    <w:rsid w:val="00167787"/>
    <w:rsid w:val="00183C93"/>
    <w:rsid w:val="002B2F6D"/>
    <w:rsid w:val="00300803"/>
    <w:rsid w:val="0036103B"/>
    <w:rsid w:val="003665EA"/>
    <w:rsid w:val="00395F88"/>
    <w:rsid w:val="003C0C47"/>
    <w:rsid w:val="00420E99"/>
    <w:rsid w:val="00496EE3"/>
    <w:rsid w:val="004E27DB"/>
    <w:rsid w:val="005447B5"/>
    <w:rsid w:val="005665D0"/>
    <w:rsid w:val="005717E7"/>
    <w:rsid w:val="005818A0"/>
    <w:rsid w:val="005D1FFD"/>
    <w:rsid w:val="007A3E0E"/>
    <w:rsid w:val="007E60DE"/>
    <w:rsid w:val="008926AF"/>
    <w:rsid w:val="00A46359"/>
    <w:rsid w:val="00B113AF"/>
    <w:rsid w:val="00B335FF"/>
    <w:rsid w:val="00C36AF5"/>
    <w:rsid w:val="00C87F35"/>
    <w:rsid w:val="00CD421E"/>
    <w:rsid w:val="00D26CC1"/>
    <w:rsid w:val="00D44F58"/>
    <w:rsid w:val="00D5027D"/>
    <w:rsid w:val="00DA1839"/>
    <w:rsid w:val="00DF73CF"/>
    <w:rsid w:val="00E4369F"/>
    <w:rsid w:val="00E8747F"/>
    <w:rsid w:val="00EA3414"/>
    <w:rsid w:val="00F63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168D1D"/>
  <w15:chartTrackingRefBased/>
  <w15:docId w15:val="{E6257996-686B-454F-9D32-21E3484B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FFD"/>
    <w:pPr>
      <w:spacing w:after="120" w:line="240" w:lineRule="auto"/>
      <w:jc w:val="both"/>
    </w:pPr>
    <w:rPr>
      <w:rFonts w:ascii="Times New Roman" w:eastAsia="Times New Roman" w:hAnsi="Times New Roman" w:cs="Times New Roman"/>
      <w:sz w:val="24"/>
      <w:szCs w:val="24"/>
      <w:lang w:eastAsia="en-US"/>
    </w:rPr>
  </w:style>
  <w:style w:type="paragraph" w:styleId="Heading3">
    <w:name w:val="heading 3"/>
    <w:basedOn w:val="Normal"/>
    <w:next w:val="Normal"/>
    <w:link w:val="Heading3Char"/>
    <w:qFormat/>
    <w:rsid w:val="005D1FFD"/>
    <w:pPr>
      <w:keepNext/>
      <w:suppressAutoHyphens/>
      <w:jc w:val="left"/>
      <w:outlineLvl w:val="2"/>
    </w:pPr>
    <w:rPr>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D1FFD"/>
    <w:rPr>
      <w:rFonts w:ascii="Times New Roman" w:eastAsia="Times New Roman" w:hAnsi="Times New Roman" w:cs="Times New Roman"/>
      <w:b/>
      <w:sz w:val="26"/>
      <w:szCs w:val="20"/>
      <w:lang w:eastAsia="en-US"/>
    </w:rPr>
  </w:style>
  <w:style w:type="paragraph" w:styleId="Caption">
    <w:name w:val="caption"/>
    <w:basedOn w:val="Normal"/>
    <w:next w:val="Normal"/>
    <w:link w:val="CaptionChar"/>
    <w:qFormat/>
    <w:rsid w:val="005D1FFD"/>
    <w:pPr>
      <w:keepLines/>
      <w:tabs>
        <w:tab w:val="right" w:pos="9360"/>
      </w:tabs>
      <w:suppressAutoHyphens/>
      <w:ind w:firstLine="288"/>
    </w:pPr>
    <w:rPr>
      <w:sz w:val="22"/>
      <w:szCs w:val="20"/>
    </w:rPr>
  </w:style>
  <w:style w:type="character" w:customStyle="1" w:styleId="CaptionChar">
    <w:name w:val="Caption Char"/>
    <w:link w:val="Caption"/>
    <w:rsid w:val="005D1FFD"/>
    <w:rPr>
      <w:rFonts w:ascii="Times New Roman" w:eastAsia="Times New Roman" w:hAnsi="Times New Roman" w:cs="Times New Roman"/>
      <w:szCs w:val="20"/>
      <w:lang w:eastAsia="en-US"/>
    </w:rPr>
  </w:style>
  <w:style w:type="character" w:styleId="CommentReference">
    <w:name w:val="annotation reference"/>
    <w:rsid w:val="005D1FFD"/>
    <w:rPr>
      <w:sz w:val="16"/>
      <w:szCs w:val="16"/>
    </w:rPr>
  </w:style>
  <w:style w:type="paragraph" w:styleId="CommentText">
    <w:name w:val="annotation text"/>
    <w:basedOn w:val="Normal"/>
    <w:link w:val="CommentTextChar"/>
    <w:rsid w:val="005D1FFD"/>
    <w:rPr>
      <w:sz w:val="20"/>
      <w:szCs w:val="20"/>
    </w:rPr>
  </w:style>
  <w:style w:type="character" w:customStyle="1" w:styleId="CommentTextChar">
    <w:name w:val="Comment Text Char"/>
    <w:basedOn w:val="DefaultParagraphFont"/>
    <w:link w:val="CommentText"/>
    <w:rsid w:val="005D1FFD"/>
    <w:rPr>
      <w:rFonts w:ascii="Times New Roman" w:eastAsia="Times New Roman" w:hAnsi="Times New Roman" w:cs="Times New Roman"/>
      <w:sz w:val="20"/>
      <w:szCs w:val="20"/>
      <w:lang w:eastAsia="en-US"/>
    </w:rPr>
  </w:style>
  <w:style w:type="paragraph" w:styleId="ListParagraph">
    <w:name w:val="List Paragraph"/>
    <w:basedOn w:val="Normal"/>
    <w:uiPriority w:val="34"/>
    <w:qFormat/>
    <w:rsid w:val="005D1FFD"/>
    <w:pPr>
      <w:spacing w:after="0"/>
      <w:ind w:left="720"/>
      <w:contextualSpacing/>
      <w:jc w:val="left"/>
    </w:pPr>
    <w:rPr>
      <w:rFonts w:ascii="Calibri" w:eastAsiaTheme="minorHAnsi" w:hAnsi="Calibri"/>
      <w:sz w:val="22"/>
      <w:szCs w:val="22"/>
    </w:rPr>
  </w:style>
  <w:style w:type="paragraph" w:styleId="BalloonText">
    <w:name w:val="Balloon Text"/>
    <w:basedOn w:val="Normal"/>
    <w:link w:val="BalloonTextChar"/>
    <w:uiPriority w:val="99"/>
    <w:semiHidden/>
    <w:unhideWhenUsed/>
    <w:rsid w:val="005D1FF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FFD"/>
    <w:rPr>
      <w:rFonts w:ascii="Segoe UI" w:eastAsia="Times New Roman" w:hAnsi="Segoe UI" w:cs="Segoe UI"/>
      <w:sz w:val="18"/>
      <w:szCs w:val="18"/>
      <w:lang w:eastAsia="en-US"/>
    </w:rPr>
  </w:style>
  <w:style w:type="paragraph" w:styleId="CommentSubject">
    <w:name w:val="annotation subject"/>
    <w:basedOn w:val="CommentText"/>
    <w:next w:val="CommentText"/>
    <w:link w:val="CommentSubjectChar"/>
    <w:uiPriority w:val="99"/>
    <w:semiHidden/>
    <w:unhideWhenUsed/>
    <w:rsid w:val="00DF73CF"/>
    <w:rPr>
      <w:b/>
      <w:bCs/>
    </w:rPr>
  </w:style>
  <w:style w:type="character" w:customStyle="1" w:styleId="CommentSubjectChar">
    <w:name w:val="Comment Subject Char"/>
    <w:basedOn w:val="CommentTextChar"/>
    <w:link w:val="CommentSubject"/>
    <w:uiPriority w:val="99"/>
    <w:semiHidden/>
    <w:rsid w:val="00DF73CF"/>
    <w:rPr>
      <w:rFonts w:ascii="Times New Roman" w:eastAsia="Times New Roman" w:hAnsi="Times New Roman" w:cs="Times New Roman"/>
      <w:b/>
      <w:bCs/>
      <w:sz w:val="20"/>
      <w:szCs w:val="20"/>
      <w:lang w:eastAsia="en-US"/>
    </w:rPr>
  </w:style>
  <w:style w:type="paragraph" w:styleId="Revision">
    <w:name w:val="Revision"/>
    <w:hidden/>
    <w:uiPriority w:val="99"/>
    <w:semiHidden/>
    <w:rsid w:val="00395F88"/>
    <w:pPr>
      <w:spacing w:after="0"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760838">
      <w:bodyDiv w:val="1"/>
      <w:marLeft w:val="0"/>
      <w:marRight w:val="0"/>
      <w:marTop w:val="0"/>
      <w:marBottom w:val="0"/>
      <w:divBdr>
        <w:top w:val="none" w:sz="0" w:space="0" w:color="auto"/>
        <w:left w:val="none" w:sz="0" w:space="0" w:color="auto"/>
        <w:bottom w:val="none" w:sz="0" w:space="0" w:color="auto"/>
        <w:right w:val="none" w:sz="0" w:space="0" w:color="auto"/>
      </w:divBdr>
    </w:div>
    <w:div w:id="117599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Sara E (DFG)</dc:creator>
  <cp:keywords/>
  <dc:description/>
  <cp:lastModifiedBy>Heinl, Steve (DFG)</cp:lastModifiedBy>
  <cp:revision>4</cp:revision>
  <dcterms:created xsi:type="dcterms:W3CDTF">2020-12-17T20:03:00Z</dcterms:created>
  <dcterms:modified xsi:type="dcterms:W3CDTF">2020-12-17T20:29:00Z</dcterms:modified>
</cp:coreProperties>
</file>